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E38" w:rsidRDefault="00ED7990">
      <w:pPr>
        <w:pStyle w:val="Corpodetext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2E06E5" wp14:editId="05CB5C55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57150" t="19050" r="57150" b="2286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F032E8D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" o:allowincell="f" strokecolor="white">
                <v:stroke startarrow="block" endarrow="block"/>
              </v:line>
            </w:pict>
          </mc:Fallback>
        </mc:AlternateContent>
      </w:r>
      <w:r w:rsidR="00301E38">
        <w:t xml:space="preserve"> FACULDADE</w:t>
      </w:r>
      <w:r w:rsidR="00FF07BC">
        <w:t xml:space="preserve"> </w:t>
      </w:r>
      <w:r w:rsidR="003C0B90">
        <w:t>UNI</w:t>
      </w:r>
      <w:r w:rsidR="00FF07BC">
        <w:t>METROCAMP</w:t>
      </w:r>
      <w:r w:rsidR="00301E38">
        <w:br/>
      </w:r>
    </w:p>
    <w:p w:rsidR="00301E38" w:rsidRPr="00C571B2" w:rsidRDefault="00E22F73" w:rsidP="00C571B2">
      <w:pPr>
        <w:widowControl w:val="0"/>
        <w:jc w:val="right"/>
        <w:rPr>
          <w:b/>
          <w:bCs/>
          <w:color w:val="000000"/>
        </w:rPr>
      </w:pPr>
      <w:r>
        <w:rPr>
          <w:color w:val="000000"/>
        </w:rPr>
        <w:t>THIAGO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VITAL</w:t>
      </w:r>
      <w:r w:rsidR="00301E38">
        <w:rPr>
          <w:b/>
          <w:bCs/>
          <w:color w:val="000000"/>
        </w:rPr>
        <w:br/>
      </w:r>
      <w:r w:rsidR="00C571B2">
        <w:rPr>
          <w:color w:val="000000"/>
        </w:rPr>
        <w:t>JHONNY</w:t>
      </w:r>
      <w:r w:rsidR="00301E38">
        <w:rPr>
          <w:color w:val="000000"/>
        </w:rPr>
        <w:t xml:space="preserve"> </w:t>
      </w:r>
      <w:r w:rsidR="00C571B2">
        <w:rPr>
          <w:b/>
          <w:bCs/>
          <w:color w:val="000000"/>
        </w:rPr>
        <w:t>OLIVEIRA</w:t>
      </w:r>
      <w:r w:rsidR="00301E38">
        <w:rPr>
          <w:b/>
          <w:bCs/>
          <w:color w:val="000000"/>
        </w:rPr>
        <w:br/>
      </w:r>
      <w:r>
        <w:rPr>
          <w:color w:val="000000"/>
        </w:rPr>
        <w:t>VINICIUS</w:t>
      </w:r>
      <w:r w:rsidR="00301E38">
        <w:rPr>
          <w:color w:val="000000"/>
        </w:rPr>
        <w:t xml:space="preserve"> </w:t>
      </w:r>
      <w:r>
        <w:rPr>
          <w:b/>
          <w:bCs/>
          <w:color w:val="000000"/>
        </w:rPr>
        <w:t>FANTINATTO</w:t>
      </w:r>
      <w:r w:rsidR="00092B4A">
        <w:rPr>
          <w:b/>
          <w:bCs/>
          <w:color w:val="000000"/>
        </w:rPr>
        <w:br/>
      </w:r>
      <w:r w:rsidR="00C571B2">
        <w:rPr>
          <w:color w:val="000000"/>
        </w:rPr>
        <w:t>VITOR</w:t>
      </w:r>
      <w:r w:rsidR="00092B4A">
        <w:rPr>
          <w:color w:val="000000"/>
        </w:rPr>
        <w:t xml:space="preserve"> </w:t>
      </w:r>
      <w:r w:rsidR="00C571B2">
        <w:rPr>
          <w:b/>
          <w:bCs/>
          <w:color w:val="000000"/>
        </w:rPr>
        <w:t>PAES</w:t>
      </w:r>
      <w:r w:rsidR="00C571B2">
        <w:rPr>
          <w:b/>
          <w:bCs/>
          <w:color w:val="000000"/>
        </w:rPr>
        <w:br/>
      </w:r>
      <w:r w:rsidR="00C571B2" w:rsidRPr="00C571B2">
        <w:rPr>
          <w:bCs/>
          <w:color w:val="000000"/>
        </w:rPr>
        <w:t xml:space="preserve">JOÃO </w:t>
      </w:r>
      <w:r w:rsidR="00C571B2">
        <w:rPr>
          <w:b/>
          <w:bCs/>
          <w:color w:val="000000"/>
        </w:rPr>
        <w:t>ASSIS</w:t>
      </w:r>
      <w:r w:rsidR="00301E38">
        <w:rPr>
          <w:b/>
          <w:bCs/>
          <w:color w:val="000000"/>
        </w:rPr>
        <w:br/>
      </w:r>
    </w:p>
    <w:p w:rsidR="00301E38" w:rsidRDefault="00E22F73">
      <w:pPr>
        <w:widowControl w:val="0"/>
        <w:jc w:val="center"/>
        <w:rPr>
          <w:sz w:val="28"/>
          <w:szCs w:val="28"/>
        </w:rPr>
      </w:pPr>
      <w:del w:id="2" w:author="THIAGO HENRIQUE VITAL DE OLIVEIRA" w:date="2019-02-22T20:11:00Z">
        <w:r w:rsidDel="00517EDD">
          <w:rPr>
            <w:sz w:val="28"/>
            <w:szCs w:val="28"/>
          </w:rPr>
          <w:delText>PESADELO DO CALLCENTER: PROBLEMAS GERAIS</w:delText>
        </w:r>
        <w:r w:rsidR="00301E38" w:rsidDel="00517EDD">
          <w:rPr>
            <w:sz w:val="28"/>
            <w:szCs w:val="28"/>
          </w:rPr>
          <w:br/>
        </w:r>
      </w:del>
      <w:r w:rsidR="00301E38">
        <w:rPr>
          <w:sz w:val="28"/>
          <w:szCs w:val="28"/>
        </w:rPr>
        <w:br/>
      </w:r>
      <w:r w:rsidR="00301E38">
        <w:rPr>
          <w:sz w:val="28"/>
          <w:szCs w:val="28"/>
        </w:rPr>
        <w:br/>
      </w:r>
      <w:del w:id="3" w:author="THIAGO HENRIQUE VITAL DE OLIVEIRA" w:date="2019-02-22T18:28:00Z">
        <w:r w:rsidR="00D64EF2" w:rsidRPr="00D64EF2" w:rsidDel="00C571B2">
          <w:rPr>
            <w:color w:val="548DD4" w:themeColor="text2" w:themeTint="99"/>
            <w:sz w:val="20"/>
            <w:szCs w:val="20"/>
          </w:rPr>
          <w:delText xml:space="preserve">[O titulo deve refletir a essência de seu projeto e não o nome do produto. </w:delText>
        </w:r>
        <w:r w:rsidR="00D64EF2" w:rsidDel="00C571B2">
          <w:rPr>
            <w:color w:val="548DD4" w:themeColor="text2" w:themeTint="99"/>
            <w:sz w:val="20"/>
            <w:szCs w:val="20"/>
          </w:rPr>
          <w:br/>
        </w:r>
        <w:r w:rsidR="00D64EF2" w:rsidRPr="00D64EF2" w:rsidDel="00C571B2">
          <w:rPr>
            <w:color w:val="548DD4" w:themeColor="text2" w:themeTint="99"/>
            <w:sz w:val="20"/>
            <w:szCs w:val="20"/>
          </w:rPr>
          <w:delText xml:space="preserve">Exemplo: “Processador de texto para uso genérico em plataforma Windows” ao invés de usar “Word” </w:delText>
        </w:r>
        <w:r w:rsidR="00FF07BC" w:rsidDel="00C571B2">
          <w:rPr>
            <w:color w:val="548DD4" w:themeColor="text2" w:themeTint="99"/>
            <w:sz w:val="20"/>
            <w:szCs w:val="20"/>
          </w:rPr>
          <w:delText>]</w:delText>
        </w:r>
      </w:del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3C1447">
        <w:t>201</w:t>
      </w:r>
      <w:del w:id="4" w:author="THIAGO HENRIQUE VITAL DE OLIVEIRA" w:date="2019-02-22T18:29:00Z">
        <w:r w:rsidR="003C0B90" w:rsidDel="00C571B2">
          <w:delText>8</w:delText>
        </w:r>
      </w:del>
    </w:p>
    <w:p w:rsidR="00301E38" w:rsidDel="00C571B2" w:rsidRDefault="00301E38">
      <w:pPr>
        <w:pStyle w:val="Ttulo"/>
        <w:widowControl w:val="0"/>
        <w:spacing w:line="480" w:lineRule="auto"/>
        <w:ind w:firstLine="0"/>
        <w:rPr>
          <w:del w:id="5" w:author="THIAGO HENRIQUE VITAL DE OLIVEIRA" w:date="2019-02-22T18:29:00Z"/>
        </w:rPr>
      </w:pPr>
      <w:del w:id="6" w:author="THIAGO HENRIQUE VITAL DE OLIVEIRA" w:date="2019-02-22T18:29:00Z">
        <w:r w:rsidDel="00C571B2">
          <w:lastRenderedPageBreak/>
          <w:delText>RESUMO</w:delText>
        </w:r>
      </w:del>
    </w:p>
    <w:p w:rsidR="00301E38" w:rsidRDefault="00301E38">
      <w:pPr>
        <w:pStyle w:val="Corpodetexto"/>
        <w:widowControl w:val="0"/>
        <w:spacing w:line="480" w:lineRule="auto"/>
      </w:pPr>
    </w:p>
    <w:p w:rsidR="00301E38" w:rsidRDefault="00301E38">
      <w:pPr>
        <w:pStyle w:val="Corpodetexto"/>
        <w:widowControl w:val="0"/>
        <w:spacing w:line="480" w:lineRule="auto"/>
      </w:pPr>
    </w:p>
    <w:p w:rsidR="00301E38" w:rsidDel="00C571B2" w:rsidRDefault="003C0B90" w:rsidP="00A070E5">
      <w:pPr>
        <w:pStyle w:val="Corpodetexto"/>
        <w:rPr>
          <w:del w:id="7" w:author="THIAGO HENRIQUE VITAL DE OLIVEIRA" w:date="2019-02-22T18:29:00Z"/>
        </w:rPr>
      </w:pPr>
      <w:del w:id="8" w:author="THIAGO HENRIQUE VITAL DE OLIVEIRA" w:date="2019-02-22T18:29:00Z">
        <w:r w:rsidRPr="00A070E5" w:rsidDel="00C571B2">
          <w:rPr>
            <w:b/>
            <w:highlight w:val="yellow"/>
          </w:rPr>
          <w:delText>Colocar aqui a descrição do projeto definido na atividade 01.</w:delText>
        </w:r>
        <w:r w:rsidDel="00C571B2">
          <w:delText xml:space="preserve"> </w:delText>
        </w:r>
        <w:r w:rsidR="00E22F73" w:rsidDel="00C571B2">
          <w:delText>Neste projeto a ideia é resolver problemas de um cliente que precisa atuar na área de cobrança, usando diagramas vistos em sala de aula, casos de uso e modelagem.</w:delText>
        </w:r>
        <w:r w:rsidDel="00C571B2">
          <w:delText xml:space="preserve"> </w:delText>
        </w:r>
      </w:del>
    </w:p>
    <w:p w:rsidR="00301E38" w:rsidDel="00C571B2" w:rsidRDefault="00301E38">
      <w:pPr>
        <w:widowControl w:val="0"/>
        <w:tabs>
          <w:tab w:val="left" w:pos="4860"/>
        </w:tabs>
        <w:rPr>
          <w:del w:id="9" w:author="THIAGO HENRIQUE VITAL DE OLIVEIRA" w:date="2019-02-22T18:29:00Z"/>
        </w:rPr>
      </w:pPr>
    </w:p>
    <w:p w:rsidR="00301E38" w:rsidDel="00C571B2" w:rsidRDefault="00301E38" w:rsidP="00B37F95">
      <w:pPr>
        <w:rPr>
          <w:del w:id="10" w:author="THIAGO HENRIQUE VITAL DE OLIVEIRA" w:date="2019-02-22T18:29:00Z"/>
        </w:rPr>
      </w:pPr>
    </w:p>
    <w:p w:rsidR="00301E38" w:rsidDel="00C571B2" w:rsidRDefault="00301E38" w:rsidP="00B37F95">
      <w:pPr>
        <w:rPr>
          <w:del w:id="11" w:author="THIAGO HENRIQUE VITAL DE OLIVEIRA" w:date="2019-02-22T18:29:00Z"/>
        </w:rPr>
      </w:pPr>
      <w:del w:id="12" w:author="THIAGO HENRIQUE VITAL DE OLIVEIRA" w:date="2019-02-22T18:29:00Z">
        <w:r w:rsidDel="00C571B2">
          <w:br w:type="page"/>
        </w:r>
      </w:del>
    </w:p>
    <w:p w:rsidR="00301E38" w:rsidDel="00C571B2" w:rsidRDefault="00301E38" w:rsidP="00A070E5">
      <w:pPr>
        <w:rPr>
          <w:del w:id="13" w:author="THIAGO HENRIQUE VITAL DE OLIVEIRA" w:date="2019-02-22T18:29:00Z"/>
        </w:rPr>
      </w:pPr>
      <w:r>
        <w:rPr>
          <w:b/>
          <w:bCs/>
        </w:rPr>
        <w:t>SUMÁRIO</w:t>
      </w:r>
    </w:p>
    <w:p w:rsidR="00B175EE" w:rsidDel="00C571B2" w:rsidRDefault="00017DFE">
      <w:pPr>
        <w:pStyle w:val="Sumrio1"/>
        <w:rPr>
          <w:del w:id="14" w:author="THIAGO HENRIQUE VITAL DE OLIVEIRA" w:date="2019-02-22T18:29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fldChar w:fldCharType="separate"/>
      </w:r>
      <w:del w:id="15" w:author="THIAGO HENRIQUE VITAL DE OLIVEIRA" w:date="2019-02-22T18:29:00Z">
        <w:r w:rsidR="00A63672" w:rsidDel="00C571B2">
          <w:rPr>
            <w:rStyle w:val="Hyperlink"/>
          </w:rPr>
          <w:fldChar w:fldCharType="begin"/>
        </w:r>
        <w:r w:rsidR="00A63672" w:rsidDel="00C571B2">
          <w:rPr>
            <w:rStyle w:val="Hyperlink"/>
            <w:noProof/>
          </w:rPr>
          <w:delInstrText xml:space="preserve"> HYPERLINK \l "_Toc527565306" </w:delInstrText>
        </w:r>
        <w:r w:rsidR="00A63672" w:rsidDel="00C571B2">
          <w:rPr>
            <w:rStyle w:val="Hyperlink"/>
          </w:rPr>
          <w:fldChar w:fldCharType="separate"/>
        </w:r>
        <w:r w:rsidR="00B175EE" w:rsidRPr="00B64FE4" w:rsidDel="00C571B2">
          <w:rPr>
            <w:rStyle w:val="Hyperlink"/>
            <w:noProof/>
          </w:rPr>
          <w:delText>1</w:delText>
        </w:r>
        <w:r w:rsidR="00B175EE" w:rsidDel="00C571B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175EE" w:rsidRPr="00B64FE4" w:rsidDel="00C571B2">
          <w:rPr>
            <w:rStyle w:val="Hyperlink"/>
            <w:noProof/>
          </w:rPr>
          <w:delText>Introdução</w:delText>
        </w:r>
        <w:r w:rsidR="00B175EE" w:rsidDel="00C571B2">
          <w:rPr>
            <w:noProof/>
            <w:webHidden/>
          </w:rPr>
          <w:tab/>
        </w:r>
        <w:r w:rsidR="00B175EE" w:rsidDel="00C571B2">
          <w:rPr>
            <w:b w:val="0"/>
            <w:bCs w:val="0"/>
            <w:caps w:val="0"/>
            <w:noProof/>
            <w:webHidden/>
          </w:rPr>
          <w:fldChar w:fldCharType="begin"/>
        </w:r>
        <w:r w:rsidR="00B175EE" w:rsidDel="00C571B2">
          <w:rPr>
            <w:noProof/>
            <w:webHidden/>
          </w:rPr>
          <w:delInstrText xml:space="preserve"> PAGEREF _Toc527565306 \h </w:delInstrText>
        </w:r>
        <w:r w:rsidR="00B175EE" w:rsidDel="00C571B2">
          <w:rPr>
            <w:b w:val="0"/>
            <w:bCs w:val="0"/>
            <w:caps w:val="0"/>
            <w:noProof/>
            <w:webHidden/>
          </w:rPr>
        </w:r>
        <w:r w:rsidR="00B175EE" w:rsidDel="00C571B2">
          <w:rPr>
            <w:b w:val="0"/>
            <w:bCs w:val="0"/>
            <w:caps w:val="0"/>
            <w:noProof/>
            <w:webHidden/>
          </w:rPr>
          <w:fldChar w:fldCharType="separate"/>
        </w:r>
        <w:r w:rsidR="00B175EE" w:rsidDel="00C571B2">
          <w:rPr>
            <w:noProof/>
            <w:webHidden/>
          </w:rPr>
          <w:delText>1</w:delText>
        </w:r>
        <w:r w:rsidR="00B175EE" w:rsidDel="00C571B2">
          <w:rPr>
            <w:b w:val="0"/>
            <w:bCs w:val="0"/>
            <w:caps w:val="0"/>
            <w:noProof/>
            <w:webHidden/>
          </w:rPr>
          <w:fldChar w:fldCharType="end"/>
        </w:r>
        <w:r w:rsidR="00A63672" w:rsidDel="00C571B2">
          <w:rPr>
            <w:b w:val="0"/>
            <w:bCs w:val="0"/>
            <w:caps w:val="0"/>
            <w:noProof/>
          </w:rPr>
          <w:fldChar w:fldCharType="end"/>
        </w:r>
      </w:del>
    </w:p>
    <w:p w:rsidR="00B175EE" w:rsidDel="00C571B2" w:rsidRDefault="00A63672">
      <w:pPr>
        <w:pStyle w:val="Sumrio1"/>
        <w:rPr>
          <w:del w:id="16" w:author="THIAGO HENRIQUE VITAL DE OLIVEIRA" w:date="2019-02-22T18:29:00Z"/>
          <w:rFonts w:asciiTheme="minorHAnsi" w:eastAsiaTheme="minorEastAsia" w:hAnsiTheme="minorHAnsi" w:cstheme="minorBidi"/>
          <w:noProof/>
          <w:sz w:val="22"/>
          <w:szCs w:val="22"/>
        </w:rPr>
        <w:pPrChange w:id="17" w:author="THIAGO HENRIQUE VITAL DE OLIVEIRA" w:date="2019-02-22T18:29:00Z">
          <w:pPr>
            <w:pStyle w:val="Sumrio2"/>
          </w:pPr>
        </w:pPrChange>
      </w:pPr>
      <w:del w:id="18" w:author="THIAGO HENRIQUE VITAL DE OLIVEIRA" w:date="2019-02-22T18:29:00Z">
        <w:r w:rsidDel="00C571B2">
          <w:rPr>
            <w:rStyle w:val="Hyperlink"/>
          </w:rPr>
          <w:fldChar w:fldCharType="begin"/>
        </w:r>
        <w:r w:rsidDel="00C571B2">
          <w:rPr>
            <w:rStyle w:val="Hyperlink"/>
            <w:noProof/>
          </w:rPr>
          <w:delInstrText xml:space="preserve"> HYPERLINK \l "_Toc527565307" </w:delInstrText>
        </w:r>
        <w:r w:rsidDel="00C571B2">
          <w:rPr>
            <w:rStyle w:val="Hyperlink"/>
          </w:rPr>
          <w:fldChar w:fldCharType="separate"/>
        </w:r>
        <w:r w:rsidR="00B175EE" w:rsidRPr="00B64FE4" w:rsidDel="00C571B2">
          <w:rPr>
            <w:rStyle w:val="Hyperlink"/>
            <w:noProof/>
          </w:rPr>
          <w:delText>1.1</w:delText>
        </w:r>
        <w:r w:rsidR="00B175EE" w:rsidDel="00C571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C571B2">
          <w:rPr>
            <w:rStyle w:val="Hyperlink"/>
            <w:noProof/>
          </w:rPr>
          <w:delText>Contexto e Problematização</w:delText>
        </w:r>
        <w:r w:rsidR="00B175EE" w:rsidDel="00C571B2">
          <w:rPr>
            <w:noProof/>
            <w:webHidden/>
          </w:rPr>
          <w:tab/>
        </w:r>
        <w:r w:rsidR="00B175EE" w:rsidDel="00C571B2">
          <w:rPr>
            <w:b w:val="0"/>
            <w:bCs w:val="0"/>
            <w:caps w:val="0"/>
            <w:noProof/>
            <w:webHidden/>
          </w:rPr>
          <w:fldChar w:fldCharType="begin"/>
        </w:r>
        <w:r w:rsidR="00B175EE" w:rsidDel="00C571B2">
          <w:rPr>
            <w:noProof/>
            <w:webHidden/>
          </w:rPr>
          <w:delInstrText xml:space="preserve"> PAGEREF _Toc527565307 \h </w:delInstrText>
        </w:r>
        <w:r w:rsidR="00B175EE" w:rsidDel="00C571B2">
          <w:rPr>
            <w:b w:val="0"/>
            <w:bCs w:val="0"/>
            <w:caps w:val="0"/>
            <w:noProof/>
            <w:webHidden/>
          </w:rPr>
        </w:r>
        <w:r w:rsidR="00B175EE" w:rsidDel="00C571B2">
          <w:rPr>
            <w:b w:val="0"/>
            <w:bCs w:val="0"/>
            <w:caps w:val="0"/>
            <w:noProof/>
            <w:webHidden/>
          </w:rPr>
          <w:fldChar w:fldCharType="separate"/>
        </w:r>
        <w:r w:rsidR="00B175EE" w:rsidDel="00C571B2">
          <w:rPr>
            <w:noProof/>
            <w:webHidden/>
          </w:rPr>
          <w:delText>1</w:delText>
        </w:r>
        <w:r w:rsidR="00B175EE" w:rsidDel="00C571B2">
          <w:rPr>
            <w:b w:val="0"/>
            <w:bCs w:val="0"/>
            <w:caps w:val="0"/>
            <w:noProof/>
            <w:webHidden/>
          </w:rPr>
          <w:fldChar w:fldCharType="end"/>
        </w:r>
        <w:r w:rsidDel="00C571B2">
          <w:rPr>
            <w:b w:val="0"/>
            <w:bCs w:val="0"/>
            <w:caps w:val="0"/>
            <w:noProof/>
          </w:rPr>
          <w:fldChar w:fldCharType="end"/>
        </w:r>
      </w:del>
    </w:p>
    <w:p w:rsidR="00B175EE" w:rsidRDefault="00A63672">
      <w:pPr>
        <w:rPr>
          <w:rFonts w:asciiTheme="minorHAnsi" w:eastAsiaTheme="minorEastAsia" w:hAnsiTheme="minorHAnsi" w:cstheme="minorBidi"/>
          <w:noProof/>
          <w:sz w:val="22"/>
          <w:szCs w:val="22"/>
        </w:rPr>
        <w:pPrChange w:id="19" w:author="THIAGO HENRIQUE VITAL DE OLIVEIRA" w:date="2019-02-22T18:29:00Z">
          <w:pPr>
            <w:pStyle w:val="Sumrio2"/>
          </w:pPr>
        </w:pPrChange>
      </w:pPr>
      <w:del w:id="20" w:author="THIAGO HENRIQUE VITAL DE OLIVEIRA" w:date="2019-02-22T18:29:00Z">
        <w:r w:rsidDel="00C571B2">
          <w:rPr>
            <w:rStyle w:val="Hyperlink"/>
          </w:rPr>
          <w:fldChar w:fldCharType="begin"/>
        </w:r>
        <w:r w:rsidDel="00C571B2">
          <w:rPr>
            <w:rStyle w:val="Hyperlink"/>
            <w:noProof/>
          </w:rPr>
          <w:delInstrText xml:space="preserve"> HYPERLINK \l "_Toc527565308" </w:delInstrText>
        </w:r>
        <w:r w:rsidDel="00C571B2">
          <w:rPr>
            <w:rStyle w:val="Hyperlink"/>
          </w:rPr>
          <w:fldChar w:fldCharType="separate"/>
        </w:r>
        <w:r w:rsidR="00B175EE" w:rsidRPr="00B64FE4" w:rsidDel="00C571B2">
          <w:rPr>
            <w:rStyle w:val="Hyperlink"/>
            <w:noProof/>
          </w:rPr>
          <w:delText>1.2</w:delText>
        </w:r>
        <w:r w:rsidR="00B175EE" w:rsidDel="00C571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C571B2">
          <w:rPr>
            <w:rStyle w:val="Hyperlink"/>
            <w:noProof/>
          </w:rPr>
          <w:delText>Objetivos</w:delText>
        </w:r>
        <w:r w:rsidR="00B175EE" w:rsidDel="00C571B2">
          <w:rPr>
            <w:noProof/>
            <w:webHidden/>
          </w:rPr>
          <w:tab/>
        </w:r>
        <w:r w:rsidR="00B175EE" w:rsidDel="00C571B2">
          <w:rPr>
            <w:noProof/>
            <w:webHidden/>
          </w:rPr>
          <w:fldChar w:fldCharType="begin"/>
        </w:r>
        <w:r w:rsidR="00B175EE" w:rsidDel="00C571B2">
          <w:rPr>
            <w:noProof/>
            <w:webHidden/>
          </w:rPr>
          <w:delInstrText xml:space="preserve"> PAGEREF _Toc527565308 \h </w:delInstrText>
        </w:r>
        <w:r w:rsidR="00B175EE" w:rsidDel="00C571B2">
          <w:rPr>
            <w:noProof/>
            <w:webHidden/>
          </w:rPr>
        </w:r>
        <w:r w:rsidR="00B175EE" w:rsidDel="00C571B2">
          <w:rPr>
            <w:noProof/>
            <w:webHidden/>
          </w:rPr>
          <w:fldChar w:fldCharType="separate"/>
        </w:r>
        <w:r w:rsidR="00B175EE" w:rsidDel="00C571B2">
          <w:rPr>
            <w:noProof/>
            <w:webHidden/>
          </w:rPr>
          <w:delText>1</w:delText>
        </w:r>
        <w:r w:rsidR="00B175EE" w:rsidDel="00C571B2">
          <w:rPr>
            <w:noProof/>
            <w:webHidden/>
          </w:rPr>
          <w:fldChar w:fldCharType="end"/>
        </w:r>
        <w:r w:rsidDel="00C571B2">
          <w:rPr>
            <w:noProof/>
          </w:rPr>
          <w:fldChar w:fldCharType="end"/>
        </w:r>
      </w:del>
    </w:p>
    <w:p w:rsidR="00B175EE" w:rsidRDefault="00A63672" w:rsidP="001D498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"_Toc527565309" </w:instrText>
      </w:r>
      <w:r>
        <w:rPr>
          <w:rStyle w:val="Hyperlink"/>
        </w:rPr>
        <w:fldChar w:fldCharType="separate"/>
      </w:r>
      <w:ins w:id="21" w:author="THIAGO HENRIQUE VITAL DE OLIVEIRA" w:date="2019-02-22T18:45:00Z">
        <w:r w:rsidR="001D4980">
          <w:rPr>
            <w:rStyle w:val="Hyperlink"/>
            <w:noProof/>
          </w:rPr>
          <w:t>1</w:t>
        </w:r>
      </w:ins>
      <w:del w:id="22" w:author="THIAGO HENRIQUE VITAL DE OLIVEIRA" w:date="2019-02-22T18:45:00Z">
        <w:r w:rsidR="00B175EE" w:rsidRPr="00B64FE4" w:rsidDel="001D4980">
          <w:rPr>
            <w:rStyle w:val="Hyperlink"/>
            <w:noProof/>
          </w:rPr>
          <w:delText>2</w:delText>
        </w:r>
      </w:del>
      <w:r w:rsidR="00B175E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175EE" w:rsidRPr="00B64FE4">
        <w:rPr>
          <w:rStyle w:val="Hyperlink"/>
          <w:noProof/>
        </w:rPr>
        <w:t>Visão do Sistema</w:t>
      </w:r>
      <w:r w:rsidR="00B175EE">
        <w:rPr>
          <w:noProof/>
          <w:webHidden/>
        </w:rPr>
        <w:tab/>
      </w:r>
      <w:r w:rsidR="00B175EE">
        <w:rPr>
          <w:noProof/>
          <w:webHidden/>
        </w:rPr>
        <w:fldChar w:fldCharType="begin"/>
      </w:r>
      <w:r w:rsidR="00B175EE">
        <w:rPr>
          <w:noProof/>
          <w:webHidden/>
        </w:rPr>
        <w:instrText xml:space="preserve"> PAGEREF _Toc527565309 \h </w:instrText>
      </w:r>
      <w:r w:rsidR="00B175EE">
        <w:rPr>
          <w:noProof/>
          <w:webHidden/>
        </w:rPr>
      </w:r>
      <w:r w:rsidR="00B175EE">
        <w:rPr>
          <w:noProof/>
          <w:webHidden/>
        </w:rPr>
        <w:fldChar w:fldCharType="separate"/>
      </w:r>
      <w:r w:rsidR="00B175EE">
        <w:rPr>
          <w:noProof/>
          <w:webHidden/>
        </w:rPr>
        <w:t>2</w:t>
      </w:r>
      <w:r w:rsidR="00B175E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B175EE" w:rsidRDefault="00A63672" w:rsidP="001D498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"_Toc527565310" </w:instrText>
      </w:r>
      <w:r>
        <w:rPr>
          <w:rStyle w:val="Hyperlink"/>
        </w:rPr>
        <w:fldChar w:fldCharType="separate"/>
      </w:r>
      <w:ins w:id="23" w:author="THIAGO HENRIQUE VITAL DE OLIVEIRA" w:date="2019-02-22T18:45:00Z">
        <w:r w:rsidR="001D4980">
          <w:rPr>
            <w:rStyle w:val="Hyperlink"/>
            <w:noProof/>
          </w:rPr>
          <w:t>1</w:t>
        </w:r>
      </w:ins>
      <w:del w:id="24" w:author="THIAGO HENRIQUE VITAL DE OLIVEIRA" w:date="2019-02-22T18:45:00Z">
        <w:r w:rsidR="00B175EE" w:rsidRPr="00B64FE4" w:rsidDel="001D4980">
          <w:rPr>
            <w:rStyle w:val="Hyperlink"/>
            <w:noProof/>
          </w:rPr>
          <w:delText>2</w:delText>
        </w:r>
      </w:del>
      <w:r w:rsidR="00B175EE" w:rsidRPr="00B64FE4">
        <w:rPr>
          <w:rStyle w:val="Hyperlink"/>
          <w:noProof/>
        </w:rPr>
        <w:t>.1</w:t>
      </w:r>
      <w:r w:rsidR="00B175E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175EE" w:rsidRPr="00B64FE4">
        <w:rPr>
          <w:rStyle w:val="Hyperlink"/>
          <w:noProof/>
        </w:rPr>
        <w:t>Requisitos Funcionais do Produto</w:t>
      </w:r>
      <w:r w:rsidR="00B175EE">
        <w:rPr>
          <w:noProof/>
          <w:webHidden/>
        </w:rPr>
        <w:tab/>
      </w:r>
      <w:r w:rsidR="00B175EE">
        <w:rPr>
          <w:noProof/>
          <w:webHidden/>
        </w:rPr>
        <w:fldChar w:fldCharType="begin"/>
      </w:r>
      <w:r w:rsidR="00B175EE">
        <w:rPr>
          <w:noProof/>
          <w:webHidden/>
        </w:rPr>
        <w:instrText xml:space="preserve"> PAGEREF _Toc527565310 \h </w:instrText>
      </w:r>
      <w:r w:rsidR="00B175EE">
        <w:rPr>
          <w:noProof/>
          <w:webHidden/>
        </w:rPr>
      </w:r>
      <w:r w:rsidR="00B175EE">
        <w:rPr>
          <w:noProof/>
          <w:webHidden/>
        </w:rPr>
        <w:fldChar w:fldCharType="separate"/>
      </w:r>
      <w:r w:rsidR="00B175EE">
        <w:rPr>
          <w:noProof/>
          <w:webHidden/>
        </w:rPr>
        <w:t>2</w:t>
      </w:r>
      <w:r w:rsidR="00B175E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B175EE" w:rsidRDefault="00A63672" w:rsidP="001D498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del w:id="25" w:author="THIAGO HENRIQUE VITAL DE OLIVEIRA" w:date="2019-02-22T18:45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"_Toc527565311"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3</w:delText>
        </w:r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Análise dos Requisitos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_Toc527565311 \h </w:delInstrText>
        </w:r>
        <w:r w:rsidR="00B175EE" w:rsidDel="001D4980">
          <w:rPr>
            <w:noProof/>
            <w:webHidden/>
          </w:rPr>
        </w:r>
        <w:r w:rsidR="00B175EE" w:rsidDel="001D4980">
          <w:rPr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4</w:delText>
        </w:r>
        <w:r w:rsidR="00B175EE" w:rsidDel="001D4980">
          <w:rPr>
            <w:noProof/>
            <w:webHidden/>
          </w:rPr>
          <w:fldChar w:fldCharType="end"/>
        </w:r>
        <w:r w:rsidDel="001D4980">
          <w:rPr>
            <w:noProof/>
          </w:rPr>
          <w:fldChar w:fldCharType="end"/>
        </w:r>
      </w:del>
      <w:ins w:id="26" w:author="THIAGO HENRIQUE VITAL DE OLIVEIRA" w:date="2019-02-22T18:45:00Z">
        <w:r w:rsidR="001D4980">
          <w:rPr>
            <w:rStyle w:val="Hyperlink"/>
          </w:rPr>
          <w:fldChar w:fldCharType="begin"/>
        </w:r>
        <w:r w:rsidR="001D4980">
          <w:rPr>
            <w:rStyle w:val="Hyperlink"/>
            <w:noProof/>
          </w:rPr>
          <w:instrText xml:space="preserve"> HYPERLINK \l "_Toc527565311" </w:instrText>
        </w:r>
        <w:r w:rsidR="001D4980">
          <w:rPr>
            <w:rStyle w:val="Hyperlink"/>
          </w:rPr>
          <w:fldChar w:fldCharType="separate"/>
        </w:r>
        <w:r w:rsidR="001D4980">
          <w:rPr>
            <w:rStyle w:val="Hyperlink"/>
            <w:noProof/>
          </w:rPr>
          <w:t>2</w:t>
        </w:r>
        <w:r w:rsidR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4980" w:rsidRPr="00B64FE4">
          <w:rPr>
            <w:rStyle w:val="Hyperlink"/>
            <w:noProof/>
          </w:rPr>
          <w:t>Análise dos Requisitos</w:t>
        </w:r>
        <w:r w:rsidR="001D4980">
          <w:rPr>
            <w:noProof/>
            <w:webHidden/>
          </w:rPr>
          <w:tab/>
        </w:r>
        <w:r w:rsidR="001D4980">
          <w:rPr>
            <w:noProof/>
            <w:webHidden/>
          </w:rPr>
          <w:fldChar w:fldCharType="begin"/>
        </w:r>
        <w:r w:rsidR="001D4980">
          <w:rPr>
            <w:noProof/>
            <w:webHidden/>
          </w:rPr>
          <w:instrText xml:space="preserve"> PAGEREF _Toc527565311 \h </w:instrText>
        </w:r>
      </w:ins>
      <w:r w:rsidR="001D4980">
        <w:rPr>
          <w:noProof/>
          <w:webHidden/>
        </w:rPr>
      </w:r>
      <w:ins w:id="27" w:author="THIAGO HENRIQUE VITAL DE OLIVEIRA" w:date="2019-02-22T18:45:00Z">
        <w:r w:rsidR="001D4980">
          <w:rPr>
            <w:noProof/>
            <w:webHidden/>
          </w:rPr>
          <w:fldChar w:fldCharType="separate"/>
        </w:r>
        <w:r w:rsidR="001D4980">
          <w:rPr>
            <w:noProof/>
            <w:webHidden/>
          </w:rPr>
          <w:t>4</w:t>
        </w:r>
        <w:r w:rsidR="001D4980">
          <w:rPr>
            <w:noProof/>
            <w:webHidden/>
          </w:rPr>
          <w:fldChar w:fldCharType="end"/>
        </w:r>
        <w:r w:rsidR="001D4980">
          <w:rPr>
            <w:noProof/>
          </w:rPr>
          <w:fldChar w:fldCharType="end"/>
        </w:r>
      </w:ins>
    </w:p>
    <w:p w:rsidR="00B175EE" w:rsidRDefault="00A63672" w:rsidP="001D498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del w:id="28" w:author="THIAGO HENRIQUE VITAL DE OLIVEIRA" w:date="2019-02-22T18:45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"_Toc527565312"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3.1</w:delText>
        </w:r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Diagrama de Casos de Uso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_Toc527565312 \h </w:delInstrText>
        </w:r>
        <w:r w:rsidR="00B175EE" w:rsidDel="001D4980">
          <w:rPr>
            <w:noProof/>
            <w:webHidden/>
          </w:rPr>
        </w:r>
        <w:r w:rsidR="00B175EE" w:rsidDel="001D4980">
          <w:rPr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4</w:delText>
        </w:r>
        <w:r w:rsidR="00B175EE" w:rsidDel="001D4980">
          <w:rPr>
            <w:noProof/>
            <w:webHidden/>
          </w:rPr>
          <w:fldChar w:fldCharType="end"/>
        </w:r>
        <w:r w:rsidDel="001D4980">
          <w:rPr>
            <w:noProof/>
          </w:rPr>
          <w:fldChar w:fldCharType="end"/>
        </w:r>
      </w:del>
      <w:ins w:id="29" w:author="THIAGO HENRIQUE VITAL DE OLIVEIRA" w:date="2019-02-22T18:45:00Z">
        <w:r w:rsidR="001D4980">
          <w:rPr>
            <w:rStyle w:val="Hyperlink"/>
          </w:rPr>
          <w:fldChar w:fldCharType="begin"/>
        </w:r>
        <w:r w:rsidR="001D4980">
          <w:rPr>
            <w:rStyle w:val="Hyperlink"/>
            <w:noProof/>
          </w:rPr>
          <w:instrText xml:space="preserve"> HYPERLINK \l "_Toc527565312" </w:instrText>
        </w:r>
        <w:r w:rsidR="001D4980">
          <w:rPr>
            <w:rStyle w:val="Hyperlink"/>
          </w:rPr>
          <w:fldChar w:fldCharType="separate"/>
        </w:r>
        <w:r w:rsidR="001D4980">
          <w:rPr>
            <w:rStyle w:val="Hyperlink"/>
            <w:noProof/>
          </w:rPr>
          <w:t>2</w:t>
        </w:r>
        <w:r w:rsidR="001D4980" w:rsidRPr="00B64FE4">
          <w:rPr>
            <w:rStyle w:val="Hyperlink"/>
            <w:noProof/>
          </w:rPr>
          <w:t>.1</w:t>
        </w:r>
        <w:r w:rsidR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4980" w:rsidRPr="00B64FE4">
          <w:rPr>
            <w:rStyle w:val="Hyperlink"/>
            <w:noProof/>
          </w:rPr>
          <w:t>Diagrama de Casos de Uso</w:t>
        </w:r>
        <w:r w:rsidR="001D4980">
          <w:rPr>
            <w:noProof/>
            <w:webHidden/>
          </w:rPr>
          <w:tab/>
        </w:r>
        <w:r w:rsidR="001D4980">
          <w:rPr>
            <w:noProof/>
            <w:webHidden/>
          </w:rPr>
          <w:fldChar w:fldCharType="begin"/>
        </w:r>
        <w:r w:rsidR="001D4980">
          <w:rPr>
            <w:noProof/>
            <w:webHidden/>
          </w:rPr>
          <w:instrText xml:space="preserve"> PAGEREF _Toc527565312 \h </w:instrText>
        </w:r>
      </w:ins>
      <w:r w:rsidR="001D4980">
        <w:rPr>
          <w:noProof/>
          <w:webHidden/>
        </w:rPr>
      </w:r>
      <w:ins w:id="30" w:author="THIAGO HENRIQUE VITAL DE OLIVEIRA" w:date="2019-02-22T18:45:00Z">
        <w:r w:rsidR="001D4980">
          <w:rPr>
            <w:noProof/>
            <w:webHidden/>
          </w:rPr>
          <w:fldChar w:fldCharType="separate"/>
        </w:r>
        <w:r w:rsidR="001D4980">
          <w:rPr>
            <w:noProof/>
            <w:webHidden/>
          </w:rPr>
          <w:t>4</w:t>
        </w:r>
        <w:r w:rsidR="001D4980">
          <w:rPr>
            <w:noProof/>
            <w:webHidden/>
          </w:rPr>
          <w:fldChar w:fldCharType="end"/>
        </w:r>
        <w:r w:rsidR="001D4980">
          <w:rPr>
            <w:noProof/>
          </w:rPr>
          <w:fldChar w:fldCharType="end"/>
        </w:r>
      </w:ins>
    </w:p>
    <w:p w:rsidR="00517EDD" w:rsidRPr="00517EDD" w:rsidRDefault="00517EDD" w:rsidP="00517EDD">
      <w:pPr>
        <w:pStyle w:val="Sumrio2"/>
        <w:rPr>
          <w:ins w:id="31" w:author="THIAGO HENRIQUE VITAL DE OLIVEIRA" w:date="2019-02-22T20:10:00Z"/>
          <w:rStyle w:val="Hyperlink"/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  <w:rPrChange w:id="32" w:author="THIAGO HENRIQUE VITAL DE OLIVEIRA" w:date="2019-02-22T20:10:00Z">
            <w:rPr>
              <w:ins w:id="33" w:author="THIAGO HENRIQUE VITAL DE OLIVEIRA" w:date="2019-02-22T20:10:00Z"/>
              <w:rStyle w:val="Hyperlink"/>
            </w:rPr>
          </w:rPrChange>
        </w:rPr>
        <w:pPrChange w:id="34" w:author="THIAGO HENRIQUE VITAL DE OLIVEIRA" w:date="2019-02-22T20:10:00Z">
          <w:pPr>
            <w:pStyle w:val="Sumrio2"/>
          </w:pPr>
        </w:pPrChange>
      </w:pPr>
      <w:ins w:id="35" w:author="THIAGO HENRIQUE VITAL DE OLIVEIRA" w:date="2019-02-22T20:10:00Z">
        <w:r>
          <w:rPr>
            <w:rStyle w:val="Hyperlink"/>
          </w:rPr>
          <w:fldChar w:fldCharType="begin"/>
        </w:r>
        <w:r>
          <w:rPr>
            <w:rStyle w:val="Hyperlink"/>
            <w:noProof/>
          </w:rPr>
          <w:instrText xml:space="preserve"> HYPERLINK \l "_Toc527565313" </w:instrText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</w:rPr>
          <w:t>2</w:t>
        </w:r>
        <w:r w:rsidRPr="00B64FE4">
          <w:rPr>
            <w:rStyle w:val="Hyperlink"/>
            <w:noProof/>
          </w:rPr>
          <w:t>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64FE4">
          <w:rPr>
            <w:rStyle w:val="Hyperlink"/>
            <w:noProof/>
          </w:rPr>
          <w:t>Descrição dos Atores</w:t>
        </w:r>
        <w:r>
          <w:rPr>
            <w:noProof/>
            <w:webHidden/>
          </w:rPr>
          <w:tab/>
        </w:r>
        <w:r>
          <w:rPr>
            <w:smallCaps w:val="0"/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_Toc527565313 \h </w:instrText>
        </w:r>
        <w:r>
          <w:rPr>
            <w:smallCaps w:val="0"/>
            <w:noProof/>
            <w:webHidden/>
          </w:rPr>
        </w:r>
        <w:r>
          <w:rPr>
            <w:smallCaps w:val="0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smallCaps w:val="0"/>
            <w:noProof/>
            <w:webHidden/>
          </w:rPr>
          <w:fldChar w:fldCharType="end"/>
        </w:r>
        <w:r>
          <w:rPr>
            <w:smallCaps w:val="0"/>
            <w:noProof/>
          </w:rPr>
          <w:fldChar w:fldCharType="end"/>
        </w:r>
      </w:ins>
    </w:p>
    <w:p w:rsidR="00B175EE" w:rsidDel="001D4980" w:rsidRDefault="00A63672">
      <w:pPr>
        <w:pStyle w:val="Sumrio2"/>
        <w:rPr>
          <w:del w:id="36" w:author="THIAGO HENRIQUE VITAL DE OLIVEIRA" w:date="2019-02-22T18:46:00Z"/>
          <w:rFonts w:asciiTheme="minorHAnsi" w:eastAsiaTheme="minorEastAsia" w:hAnsiTheme="minorHAnsi" w:cstheme="minorBidi"/>
          <w:noProof/>
          <w:sz w:val="22"/>
          <w:szCs w:val="22"/>
        </w:rPr>
      </w:pPr>
      <w:del w:id="37" w:author="THIAGO HENRIQUE VITAL DE OLIVEIRA" w:date="2019-02-22T18:45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"_Toc527565313"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3.2</w:delText>
        </w:r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Descrição dos Atores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smallCaps w:val="0"/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_Toc527565313 \h </w:delInstrText>
        </w:r>
        <w:r w:rsidR="00B175EE" w:rsidDel="001D4980">
          <w:rPr>
            <w:smallCaps w:val="0"/>
            <w:noProof/>
            <w:webHidden/>
          </w:rPr>
        </w:r>
        <w:r w:rsidR="00B175EE" w:rsidDel="001D4980">
          <w:rPr>
            <w:smallCaps w:val="0"/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4</w:delText>
        </w:r>
        <w:r w:rsidR="00B175EE" w:rsidDel="001D4980">
          <w:rPr>
            <w:smallCaps w:val="0"/>
            <w:noProof/>
            <w:webHidden/>
          </w:rPr>
          <w:fldChar w:fldCharType="end"/>
        </w:r>
        <w:r w:rsidDel="001D4980">
          <w:rPr>
            <w:smallCaps w:val="0"/>
            <w:noProof/>
          </w:rPr>
          <w:fldChar w:fldCharType="end"/>
        </w:r>
      </w:del>
      <w:ins w:id="38" w:author="THIAGO HENRIQUE VITAL DE OLIVEIRA" w:date="2019-02-22T18:45:00Z">
        <w:r w:rsidR="001D4980">
          <w:rPr>
            <w:rStyle w:val="Hyperlink"/>
          </w:rPr>
          <w:fldChar w:fldCharType="begin"/>
        </w:r>
        <w:r w:rsidR="001D4980">
          <w:rPr>
            <w:rStyle w:val="Hyperlink"/>
            <w:noProof/>
          </w:rPr>
          <w:instrText xml:space="preserve"> HYPERLINK \l "_Toc527565313" </w:instrText>
        </w:r>
        <w:r w:rsidR="001D4980">
          <w:rPr>
            <w:rStyle w:val="Hyperlink"/>
          </w:rPr>
          <w:fldChar w:fldCharType="separate"/>
        </w:r>
        <w:r w:rsidR="001D4980">
          <w:rPr>
            <w:rStyle w:val="Hyperlink"/>
            <w:noProof/>
          </w:rPr>
          <w:t>2</w:t>
        </w:r>
        <w:r w:rsidR="00517EDD">
          <w:rPr>
            <w:rStyle w:val="Hyperlink"/>
            <w:noProof/>
          </w:rPr>
          <w:t>.3</w:t>
        </w:r>
        <w:r w:rsidR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</w:ins>
      <w:ins w:id="39" w:author="THIAGO HENRIQUE VITAL DE OLIVEIRA" w:date="2019-02-22T20:11:00Z">
        <w:r w:rsidR="00517EDD">
          <w:rPr>
            <w:rStyle w:val="Hyperlink"/>
            <w:noProof/>
          </w:rPr>
          <w:t>diagrama de classes</w:t>
        </w:r>
      </w:ins>
      <w:ins w:id="40" w:author="THIAGO HENRIQUE VITAL DE OLIVEIRA" w:date="2019-02-22T18:45:00Z">
        <w:r w:rsidR="001D4980">
          <w:rPr>
            <w:noProof/>
            <w:webHidden/>
          </w:rPr>
          <w:tab/>
        </w:r>
        <w:r w:rsidR="001D4980">
          <w:rPr>
            <w:smallCaps w:val="0"/>
            <w:noProof/>
            <w:webHidden/>
          </w:rPr>
          <w:fldChar w:fldCharType="begin"/>
        </w:r>
        <w:r w:rsidR="001D4980">
          <w:rPr>
            <w:noProof/>
            <w:webHidden/>
          </w:rPr>
          <w:instrText xml:space="preserve"> PAGEREF _Toc527565313 \h </w:instrText>
        </w:r>
      </w:ins>
      <w:r w:rsidR="001D4980">
        <w:rPr>
          <w:smallCaps w:val="0"/>
          <w:noProof/>
          <w:webHidden/>
        </w:rPr>
      </w:r>
      <w:ins w:id="41" w:author="THIAGO HENRIQUE VITAL DE OLIVEIRA" w:date="2019-02-22T18:45:00Z">
        <w:r w:rsidR="001D4980">
          <w:rPr>
            <w:smallCaps w:val="0"/>
            <w:noProof/>
            <w:webHidden/>
          </w:rPr>
          <w:fldChar w:fldCharType="separate"/>
        </w:r>
        <w:r w:rsidR="001D4980">
          <w:rPr>
            <w:noProof/>
            <w:webHidden/>
          </w:rPr>
          <w:t>4</w:t>
        </w:r>
        <w:r w:rsidR="001D4980">
          <w:rPr>
            <w:smallCaps w:val="0"/>
            <w:noProof/>
            <w:webHidden/>
          </w:rPr>
          <w:fldChar w:fldCharType="end"/>
        </w:r>
        <w:r w:rsidR="001D4980">
          <w:rPr>
            <w:smallCaps w:val="0"/>
            <w:noProof/>
          </w:rPr>
          <w:fldChar w:fldCharType="end"/>
        </w:r>
      </w:ins>
    </w:p>
    <w:p w:rsidR="00B175EE" w:rsidDel="001D4980" w:rsidRDefault="00A63672">
      <w:pPr>
        <w:pStyle w:val="Sumrio2"/>
        <w:rPr>
          <w:del w:id="42" w:author="THIAGO HENRIQUE VITAL DE OLIVEIRA" w:date="2019-02-22T18:45:00Z"/>
          <w:rFonts w:asciiTheme="minorHAnsi" w:eastAsiaTheme="minorEastAsia" w:hAnsiTheme="minorHAnsi" w:cstheme="minorBidi"/>
          <w:noProof/>
          <w:sz w:val="22"/>
          <w:szCs w:val="22"/>
        </w:rPr>
      </w:pPr>
      <w:del w:id="43" w:author="THIAGO HENRIQUE VITAL DE OLIVEIRA" w:date="2019-02-22T18:45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"_Toc527565314"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3.3</w:delText>
        </w:r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Descrição dos Casos de Uso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smallCaps w:val="0"/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_Toc527565314 \h </w:delInstrText>
        </w:r>
        <w:r w:rsidR="00B175EE" w:rsidDel="001D4980">
          <w:rPr>
            <w:smallCaps w:val="0"/>
            <w:noProof/>
            <w:webHidden/>
          </w:rPr>
        </w:r>
        <w:r w:rsidR="00B175EE" w:rsidDel="001D4980">
          <w:rPr>
            <w:smallCaps w:val="0"/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5</w:delText>
        </w:r>
        <w:r w:rsidR="00B175EE" w:rsidDel="001D4980">
          <w:rPr>
            <w:smallCaps w:val="0"/>
            <w:noProof/>
            <w:webHidden/>
          </w:rPr>
          <w:fldChar w:fldCharType="end"/>
        </w:r>
        <w:r w:rsidDel="001D4980">
          <w:rPr>
            <w:smallCaps w:val="0"/>
            <w:noProof/>
          </w:rPr>
          <w:fldChar w:fldCharType="end"/>
        </w:r>
      </w:del>
    </w:p>
    <w:p w:rsidR="00B175EE" w:rsidDel="001D4980" w:rsidRDefault="00A63672">
      <w:pPr>
        <w:pStyle w:val="Sumrio2"/>
        <w:rPr>
          <w:del w:id="44" w:author="THIAGO HENRIQUE VITAL DE OLIVEIRA" w:date="2019-02-22T18:45:00Z"/>
          <w:rFonts w:asciiTheme="minorHAnsi" w:eastAsiaTheme="minorEastAsia" w:hAnsiTheme="minorHAnsi" w:cstheme="minorBidi"/>
          <w:noProof/>
          <w:sz w:val="22"/>
          <w:szCs w:val="22"/>
        </w:rPr>
        <w:pPrChange w:id="45" w:author="THIAGO HENRIQUE VITAL DE OLIVEIRA" w:date="2019-02-22T18:46:00Z">
          <w:pPr>
            <w:pStyle w:val="Sumrio1"/>
          </w:pPr>
        </w:pPrChange>
      </w:pPr>
      <w:del w:id="46" w:author="THIAGO HENRIQUE VITAL DE OLIVEIRA" w:date="2019-02-22T18:45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"_Toc527565315"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4</w:delText>
        </w:r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Projeto do Software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smallCaps w:val="0"/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_Toc527565315 \h </w:delInstrText>
        </w:r>
        <w:r w:rsidR="00B175EE" w:rsidDel="001D4980">
          <w:rPr>
            <w:smallCaps w:val="0"/>
            <w:noProof/>
            <w:webHidden/>
          </w:rPr>
        </w:r>
        <w:r w:rsidR="00B175EE" w:rsidDel="001D4980">
          <w:rPr>
            <w:smallCaps w:val="0"/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6</w:delText>
        </w:r>
        <w:r w:rsidR="00B175EE" w:rsidDel="001D4980">
          <w:rPr>
            <w:smallCaps w:val="0"/>
            <w:noProof/>
            <w:webHidden/>
          </w:rPr>
          <w:fldChar w:fldCharType="end"/>
        </w:r>
        <w:r w:rsidDel="001D4980">
          <w:rPr>
            <w:smallCaps w:val="0"/>
            <w:noProof/>
          </w:rPr>
          <w:fldChar w:fldCharType="end"/>
        </w:r>
      </w:del>
    </w:p>
    <w:p w:rsidR="00B175EE" w:rsidDel="001D4980" w:rsidRDefault="00A63672">
      <w:pPr>
        <w:pStyle w:val="Sumrio2"/>
        <w:rPr>
          <w:del w:id="47" w:author="THIAGO HENRIQUE VITAL DE OLIVEIRA" w:date="2019-02-22T18:45:00Z"/>
          <w:rFonts w:asciiTheme="minorHAnsi" w:eastAsiaTheme="minorEastAsia" w:hAnsiTheme="minorHAnsi" w:cstheme="minorBidi"/>
          <w:noProof/>
          <w:sz w:val="22"/>
          <w:szCs w:val="22"/>
        </w:rPr>
      </w:pPr>
      <w:del w:id="48" w:author="THIAGO HENRIQUE VITAL DE OLIVEIRA" w:date="2019-02-22T18:45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"_Toc527565316"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4.1</w:delText>
        </w:r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Arquitetura de Software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smallCaps w:val="0"/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_Toc527565316 \h </w:delInstrText>
        </w:r>
        <w:r w:rsidR="00B175EE" w:rsidDel="001D4980">
          <w:rPr>
            <w:smallCaps w:val="0"/>
            <w:noProof/>
            <w:webHidden/>
          </w:rPr>
        </w:r>
        <w:r w:rsidR="00B175EE" w:rsidDel="001D4980">
          <w:rPr>
            <w:smallCaps w:val="0"/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6</w:delText>
        </w:r>
        <w:r w:rsidR="00B175EE" w:rsidDel="001D4980">
          <w:rPr>
            <w:smallCaps w:val="0"/>
            <w:noProof/>
            <w:webHidden/>
          </w:rPr>
          <w:fldChar w:fldCharType="end"/>
        </w:r>
        <w:r w:rsidDel="001D4980">
          <w:rPr>
            <w:smallCaps w:val="0"/>
            <w:noProof/>
          </w:rPr>
          <w:fldChar w:fldCharType="end"/>
        </w:r>
      </w:del>
    </w:p>
    <w:p w:rsidR="00B175EE" w:rsidDel="001D4980" w:rsidRDefault="00A63672">
      <w:pPr>
        <w:pStyle w:val="Sumrio2"/>
        <w:rPr>
          <w:del w:id="49" w:author="THIAGO HENRIQUE VITAL DE OLIVEIRA" w:date="2019-02-22T18:45:00Z"/>
          <w:rFonts w:asciiTheme="minorHAnsi" w:eastAsiaTheme="minorEastAsia" w:hAnsiTheme="minorHAnsi" w:cstheme="minorBidi"/>
          <w:noProof/>
          <w:sz w:val="22"/>
          <w:szCs w:val="22"/>
        </w:rPr>
      </w:pPr>
      <w:del w:id="50" w:author="THIAGO HENRIQUE VITAL DE OLIVEIRA" w:date="2019-02-22T18:45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"_Toc527565317"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4.2</w:delText>
        </w:r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Máquina de Estados de Classes do Sistema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smallCaps w:val="0"/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_Toc527565317 \h </w:delInstrText>
        </w:r>
        <w:r w:rsidR="00B175EE" w:rsidDel="001D4980">
          <w:rPr>
            <w:smallCaps w:val="0"/>
            <w:noProof/>
            <w:webHidden/>
          </w:rPr>
        </w:r>
        <w:r w:rsidR="00B175EE" w:rsidDel="001D4980">
          <w:rPr>
            <w:smallCaps w:val="0"/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6</w:delText>
        </w:r>
        <w:r w:rsidR="00B175EE" w:rsidDel="001D4980">
          <w:rPr>
            <w:smallCaps w:val="0"/>
            <w:noProof/>
            <w:webHidden/>
          </w:rPr>
          <w:fldChar w:fldCharType="end"/>
        </w:r>
        <w:r w:rsidDel="001D4980">
          <w:rPr>
            <w:smallCaps w:val="0"/>
            <w:noProof/>
          </w:rPr>
          <w:fldChar w:fldCharType="end"/>
        </w:r>
      </w:del>
    </w:p>
    <w:p w:rsidR="00B175EE" w:rsidDel="001D4980" w:rsidRDefault="00A63672">
      <w:pPr>
        <w:pStyle w:val="Sumrio2"/>
        <w:rPr>
          <w:del w:id="51" w:author="THIAGO HENRIQUE VITAL DE OLIVEIRA" w:date="2019-02-22T18:45:00Z"/>
          <w:rFonts w:asciiTheme="minorHAnsi" w:eastAsiaTheme="minorEastAsia" w:hAnsiTheme="minorHAnsi" w:cstheme="minorBidi"/>
          <w:noProof/>
          <w:sz w:val="22"/>
          <w:szCs w:val="22"/>
        </w:rPr>
      </w:pPr>
      <w:del w:id="52" w:author="THIAGO HENRIQUE VITAL DE OLIVEIRA" w:date="2019-02-22T18:45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"_Toc527565318"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4.3</w:delText>
        </w:r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Realização de Casos de Uso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smallCaps w:val="0"/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_Toc527565318 \h </w:delInstrText>
        </w:r>
        <w:r w:rsidR="00B175EE" w:rsidDel="001D4980">
          <w:rPr>
            <w:smallCaps w:val="0"/>
            <w:noProof/>
            <w:webHidden/>
          </w:rPr>
        </w:r>
        <w:r w:rsidR="00B175EE" w:rsidDel="001D4980">
          <w:rPr>
            <w:smallCaps w:val="0"/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6</w:delText>
        </w:r>
        <w:r w:rsidR="00B175EE" w:rsidDel="001D4980">
          <w:rPr>
            <w:smallCaps w:val="0"/>
            <w:noProof/>
            <w:webHidden/>
          </w:rPr>
          <w:fldChar w:fldCharType="end"/>
        </w:r>
        <w:r w:rsidDel="001D4980">
          <w:rPr>
            <w:smallCaps w:val="0"/>
            <w:noProof/>
          </w:rPr>
          <w:fldChar w:fldCharType="end"/>
        </w:r>
      </w:del>
    </w:p>
    <w:p w:rsidR="00B175EE" w:rsidDel="001D4980" w:rsidRDefault="00A63672">
      <w:pPr>
        <w:pStyle w:val="Sumrio2"/>
        <w:rPr>
          <w:del w:id="53" w:author="THIAGO HENRIQUE VITAL DE OLIVEIRA" w:date="2019-02-22T18:45:00Z"/>
          <w:rFonts w:asciiTheme="minorHAnsi" w:eastAsiaTheme="minorEastAsia" w:hAnsiTheme="minorHAnsi" w:cstheme="minorBidi"/>
          <w:noProof/>
          <w:sz w:val="22"/>
          <w:szCs w:val="22"/>
        </w:rPr>
      </w:pPr>
      <w:del w:id="54" w:author="THIAGO HENRIQUE VITAL DE OLIVEIRA" w:date="2019-02-22T18:45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"_Toc527565319"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4.4</w:delText>
        </w:r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Realização de Requisitos de Negócio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smallCaps w:val="0"/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_Toc527565319 \h </w:delInstrText>
        </w:r>
        <w:r w:rsidR="00B175EE" w:rsidDel="001D4980">
          <w:rPr>
            <w:smallCaps w:val="0"/>
            <w:noProof/>
            <w:webHidden/>
          </w:rPr>
        </w:r>
        <w:r w:rsidR="00B175EE" w:rsidDel="001D4980">
          <w:rPr>
            <w:smallCaps w:val="0"/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6</w:delText>
        </w:r>
        <w:r w:rsidR="00B175EE" w:rsidDel="001D4980">
          <w:rPr>
            <w:smallCaps w:val="0"/>
            <w:noProof/>
            <w:webHidden/>
          </w:rPr>
          <w:fldChar w:fldCharType="end"/>
        </w:r>
        <w:r w:rsidDel="001D4980">
          <w:rPr>
            <w:smallCaps w:val="0"/>
            <w:noProof/>
          </w:rPr>
          <w:fldChar w:fldCharType="end"/>
        </w:r>
      </w:del>
    </w:p>
    <w:p w:rsidR="00B175EE" w:rsidDel="001D4980" w:rsidRDefault="00A63672">
      <w:pPr>
        <w:pStyle w:val="Sumrio2"/>
        <w:rPr>
          <w:del w:id="55" w:author="THIAGO HENRIQUE VITAL DE OLIVEIRA" w:date="2019-02-22T18:45:00Z"/>
          <w:rFonts w:asciiTheme="minorHAnsi" w:eastAsiaTheme="minorEastAsia" w:hAnsiTheme="minorHAnsi" w:cstheme="minorBidi"/>
          <w:noProof/>
          <w:sz w:val="22"/>
          <w:szCs w:val="22"/>
        </w:rPr>
        <w:pPrChange w:id="56" w:author="THIAGO HENRIQUE VITAL DE OLIVEIRA" w:date="2019-02-22T18:46:00Z">
          <w:pPr>
            <w:pStyle w:val="Sumrio1"/>
          </w:pPr>
        </w:pPrChange>
      </w:pPr>
      <w:del w:id="57" w:author="THIAGO HENRIQUE VITAL DE OLIVEIRA" w:date="2019-02-22T18:45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"_Toc527565320"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5</w:delText>
        </w:r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Configuração e Implantação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smallCaps w:val="0"/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_Toc527565320 \h </w:delInstrText>
        </w:r>
        <w:r w:rsidR="00B175EE" w:rsidDel="001D4980">
          <w:rPr>
            <w:smallCaps w:val="0"/>
            <w:noProof/>
            <w:webHidden/>
          </w:rPr>
        </w:r>
        <w:r w:rsidR="00B175EE" w:rsidDel="001D4980">
          <w:rPr>
            <w:smallCaps w:val="0"/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7</w:delText>
        </w:r>
        <w:r w:rsidR="00B175EE" w:rsidDel="001D4980">
          <w:rPr>
            <w:smallCaps w:val="0"/>
            <w:noProof/>
            <w:webHidden/>
          </w:rPr>
          <w:fldChar w:fldCharType="end"/>
        </w:r>
        <w:r w:rsidDel="001D4980">
          <w:rPr>
            <w:smallCaps w:val="0"/>
            <w:noProof/>
          </w:rPr>
          <w:fldChar w:fldCharType="end"/>
        </w:r>
      </w:del>
    </w:p>
    <w:p w:rsidR="00B175EE" w:rsidRDefault="00A63672" w:rsidP="001D4980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del w:id="58" w:author="THIAGO HENRIQUE VITAL DE OLIVEIRA" w:date="2019-02-22T18:46:00Z">
        <w:r w:rsidDel="001D4980">
          <w:rPr>
            <w:rStyle w:val="Hyperlink"/>
          </w:rPr>
          <w:fldChar w:fldCharType="begin"/>
        </w:r>
        <w:r w:rsidDel="001D4980">
          <w:rPr>
            <w:rStyle w:val="Hyperlink"/>
            <w:noProof/>
          </w:rPr>
          <w:delInstrText xml:space="preserve"> HYPERLINK \l "_Toc527565321" </w:delInstrText>
        </w:r>
        <w:r w:rsidDel="001D4980">
          <w:rPr>
            <w:rStyle w:val="Hyperlink"/>
          </w:rPr>
          <w:fldChar w:fldCharType="separate"/>
        </w:r>
        <w:r w:rsidR="00B175EE" w:rsidRPr="00B64FE4" w:rsidDel="001D4980">
          <w:rPr>
            <w:rStyle w:val="Hyperlink"/>
            <w:noProof/>
          </w:rPr>
          <w:delText>5.</w:delText>
        </w:r>
      </w:del>
      <w:del w:id="59" w:author="THIAGO HENRIQUE VITAL DE OLIVEIRA" w:date="2019-02-22T18:45:00Z">
        <w:r w:rsidR="00B175EE" w:rsidRPr="00B64FE4" w:rsidDel="001D4980">
          <w:rPr>
            <w:rStyle w:val="Hyperlink"/>
            <w:noProof/>
          </w:rPr>
          <w:delText>1</w:delText>
        </w:r>
      </w:del>
      <w:del w:id="60" w:author="THIAGO HENRIQUE VITAL DE OLIVEIRA" w:date="2019-02-22T18:46:00Z">
        <w:r w:rsidR="00B175EE" w:rsidDel="001D49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175EE" w:rsidRPr="00B64FE4" w:rsidDel="001D4980">
          <w:rPr>
            <w:rStyle w:val="Hyperlink"/>
            <w:noProof/>
          </w:rPr>
          <w:delText>Repositório de Controle de Versão</w:delText>
        </w:r>
        <w:r w:rsidR="00B175EE" w:rsidDel="001D4980">
          <w:rPr>
            <w:noProof/>
            <w:webHidden/>
          </w:rPr>
          <w:tab/>
        </w:r>
        <w:r w:rsidR="00B175EE" w:rsidDel="001D4980">
          <w:rPr>
            <w:noProof/>
            <w:webHidden/>
          </w:rPr>
          <w:fldChar w:fldCharType="begin"/>
        </w:r>
        <w:r w:rsidR="00B175EE" w:rsidDel="001D4980">
          <w:rPr>
            <w:noProof/>
            <w:webHidden/>
          </w:rPr>
          <w:delInstrText xml:space="preserve"> PAGEREF _Toc527565321 \h </w:delInstrText>
        </w:r>
        <w:r w:rsidR="00B175EE" w:rsidDel="001D4980">
          <w:rPr>
            <w:noProof/>
            <w:webHidden/>
          </w:rPr>
        </w:r>
        <w:r w:rsidR="00B175EE" w:rsidDel="001D4980">
          <w:rPr>
            <w:noProof/>
            <w:webHidden/>
          </w:rPr>
          <w:fldChar w:fldCharType="separate"/>
        </w:r>
        <w:r w:rsidR="00B175EE" w:rsidDel="001D4980">
          <w:rPr>
            <w:noProof/>
            <w:webHidden/>
          </w:rPr>
          <w:delText>7</w:delText>
        </w:r>
        <w:r w:rsidR="00B175EE" w:rsidDel="001D4980">
          <w:rPr>
            <w:noProof/>
            <w:webHidden/>
          </w:rPr>
          <w:fldChar w:fldCharType="end"/>
        </w:r>
        <w:r w:rsidDel="001D4980">
          <w:rPr>
            <w:noProof/>
          </w:rPr>
          <w:fldChar w:fldCharType="end"/>
        </w:r>
      </w:del>
    </w:p>
    <w:p w:rsidR="00B175EE" w:rsidRDefault="00A63672" w:rsidP="001D498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Hyperlink"/>
        </w:rPr>
        <w:fldChar w:fldCharType="begin"/>
      </w:r>
      <w:r>
        <w:rPr>
          <w:rStyle w:val="Hyperlink"/>
          <w:noProof/>
        </w:rPr>
        <w:instrText xml:space="preserve"> HYPERLINK \l "_Toc527565322" </w:instrText>
      </w:r>
      <w:r>
        <w:rPr>
          <w:rStyle w:val="Hyperlink"/>
        </w:rPr>
        <w:fldChar w:fldCharType="separate"/>
      </w:r>
      <w:ins w:id="61" w:author="THIAGO HENRIQUE VITAL DE OLIVEIRA" w:date="2019-02-22T20:10:00Z">
        <w:r w:rsidR="00517EDD">
          <w:rPr>
            <w:rStyle w:val="Hyperlink"/>
            <w:noProof/>
          </w:rPr>
          <w:t>3</w:t>
        </w:r>
      </w:ins>
      <w:del w:id="62" w:author="THIAGO HENRIQUE VITAL DE OLIVEIRA" w:date="2019-02-22T20:10:00Z">
        <w:r w:rsidR="00B175EE" w:rsidRPr="00B64FE4" w:rsidDel="00517EDD">
          <w:rPr>
            <w:rStyle w:val="Hyperlink"/>
            <w:noProof/>
          </w:rPr>
          <w:delText>6</w:delText>
        </w:r>
      </w:del>
      <w:r w:rsidR="00B175E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del w:id="63" w:author="THIAGO HENRIQUE VITAL DE OLIVEIRA" w:date="2019-02-22T18:46:00Z">
        <w:r w:rsidR="00B175EE" w:rsidRPr="00B64FE4" w:rsidDel="001D4980">
          <w:rPr>
            <w:rStyle w:val="Hyperlink"/>
            <w:noProof/>
          </w:rPr>
          <w:delText>Conclusão</w:delText>
        </w:r>
      </w:del>
      <w:ins w:id="64" w:author="THIAGO HENRIQUE VITAL DE OLIVEIRA" w:date="2019-02-22T18:46:00Z">
        <w:r w:rsidR="001D4980">
          <w:rPr>
            <w:rStyle w:val="Hyperlink"/>
            <w:noProof/>
          </w:rPr>
          <w:t>RePOSITÓRIO DE CONTROLE DE VERSÃO</w:t>
        </w:r>
      </w:ins>
      <w:r w:rsidR="00B175EE">
        <w:rPr>
          <w:noProof/>
          <w:webHidden/>
        </w:rPr>
        <w:tab/>
      </w:r>
      <w:r w:rsidR="00B175EE">
        <w:rPr>
          <w:noProof/>
          <w:webHidden/>
        </w:rPr>
        <w:fldChar w:fldCharType="begin"/>
      </w:r>
      <w:r w:rsidR="00B175EE">
        <w:rPr>
          <w:noProof/>
          <w:webHidden/>
        </w:rPr>
        <w:instrText xml:space="preserve"> PAGEREF _Toc527565322 \h </w:instrText>
      </w:r>
      <w:r w:rsidR="00B175EE">
        <w:rPr>
          <w:noProof/>
          <w:webHidden/>
        </w:rPr>
      </w:r>
      <w:r w:rsidR="00B175EE">
        <w:rPr>
          <w:noProof/>
          <w:webHidden/>
        </w:rPr>
        <w:fldChar w:fldCharType="separate"/>
      </w:r>
      <w:r w:rsidR="00B175EE">
        <w:rPr>
          <w:noProof/>
          <w:webHidden/>
        </w:rPr>
        <w:t>8</w:t>
      </w:r>
      <w:r w:rsidR="00B175E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301E38" w:rsidRDefault="00017DFE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Del="00C571B2" w:rsidRDefault="00017DFE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del w:id="65" w:author="THIAGO HENRIQUE VITAL DE OLIVEIRA" w:date="2019-02-22T18:29:00Z"/>
          <w:sz w:val="24"/>
          <w:szCs w:val="24"/>
        </w:rPr>
      </w:pPr>
      <w:del w:id="66" w:author="THIAGO HENRIQUE VITAL DE OLIVEIRA" w:date="2019-02-22T18:29:00Z">
        <w:r w:rsidDel="00C571B2">
          <w:fldChar w:fldCharType="begin"/>
        </w:r>
        <w:r w:rsidR="00301E38" w:rsidDel="00C571B2">
          <w:rPr>
            <w:sz w:val="24"/>
            <w:szCs w:val="24"/>
          </w:rPr>
          <w:delInstrText xml:space="preserve"> TOC \h \z \c "Gráfico" </w:delInstrText>
        </w:r>
        <w:r w:rsidDel="00C571B2">
          <w:fldChar w:fldCharType="separate"/>
        </w:r>
      </w:del>
    </w:p>
    <w:p w:rsidR="00301E38" w:rsidRDefault="00017DFE">
      <w:pPr>
        <w:widowControl w:val="0"/>
        <w:spacing w:line="480" w:lineRule="auto"/>
        <w:rPr>
          <w:sz w:val="22"/>
          <w:szCs w:val="22"/>
        </w:rPr>
        <w:sectPr w:rsidR="00301E38">
          <w:headerReference w:type="default" r:id="rId10"/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del w:id="67" w:author="THIAGO HENRIQUE VITAL DE OLIVEIRA" w:date="2019-02-22T18:29:00Z">
        <w:r w:rsidDel="00C571B2">
          <w:fldChar w:fldCharType="end"/>
        </w:r>
      </w:del>
    </w:p>
    <w:p w:rsidR="00301E38" w:rsidDel="00C571B2" w:rsidRDefault="00301E38">
      <w:pPr>
        <w:pStyle w:val="Ttulo1"/>
        <w:rPr>
          <w:del w:id="68" w:author="THIAGO HENRIQUE VITAL DE OLIVEIRA" w:date="2019-02-22T18:29:00Z"/>
        </w:rPr>
      </w:pPr>
      <w:bookmarkStart w:id="69" w:name="_Toc16689521"/>
      <w:bookmarkStart w:id="70" w:name="_Toc193166270"/>
      <w:bookmarkStart w:id="71" w:name="_Toc269327100"/>
      <w:bookmarkStart w:id="72" w:name="_Toc269327223"/>
      <w:bookmarkStart w:id="73" w:name="_Toc527565306"/>
      <w:del w:id="74" w:author="THIAGO HENRIQUE VITAL DE OLIVEIRA" w:date="2019-02-22T18:29:00Z">
        <w:r w:rsidDel="00C571B2">
          <w:lastRenderedPageBreak/>
          <w:delText>I</w:delText>
        </w:r>
        <w:bookmarkEnd w:id="69"/>
        <w:bookmarkEnd w:id="70"/>
        <w:bookmarkEnd w:id="71"/>
        <w:bookmarkEnd w:id="72"/>
        <w:r w:rsidDel="00C571B2">
          <w:delText>ntrodução</w:delText>
        </w:r>
        <w:bookmarkEnd w:id="73"/>
      </w:del>
    </w:p>
    <w:p w:rsidR="00A1081B" w:rsidRPr="00655F15" w:rsidDel="00C571B2" w:rsidRDefault="00A1081B" w:rsidP="00655F15">
      <w:pPr>
        <w:rPr>
          <w:del w:id="75" w:author="THIAGO HENRIQUE VITAL DE OLIVEIRA" w:date="2019-02-22T18:29:00Z"/>
        </w:rPr>
      </w:pPr>
      <w:del w:id="76" w:author="THIAGO HENRIQUE VITAL DE OLIVEIRA" w:date="2019-02-22T18:29:00Z">
        <w:r w:rsidDel="00C571B2">
          <w:rPr>
            <w:color w:val="0000FF"/>
          </w:rPr>
          <w:delText>Introdução do trabalho e do que será descrito no documento. Descrever o conteúdo do capítulo 1.</w:delText>
        </w:r>
      </w:del>
    </w:p>
    <w:p w:rsidR="00AD1364" w:rsidDel="00C571B2" w:rsidRDefault="00AD1364" w:rsidP="00AD1364">
      <w:pPr>
        <w:pStyle w:val="Ttulo2"/>
        <w:rPr>
          <w:del w:id="77" w:author="THIAGO HENRIQUE VITAL DE OLIVEIRA" w:date="2019-02-22T18:29:00Z"/>
        </w:rPr>
      </w:pPr>
      <w:bookmarkStart w:id="78" w:name="_Toc426478037"/>
      <w:bookmarkStart w:id="79" w:name="_Toc426478216"/>
      <w:bookmarkStart w:id="80" w:name="_Toc426561729"/>
      <w:bookmarkStart w:id="81" w:name="_Toc426561944"/>
      <w:bookmarkStart w:id="82" w:name="_Toc269829179"/>
      <w:bookmarkStart w:id="83" w:name="_Toc527565307"/>
      <w:bookmarkEnd w:id="78"/>
      <w:bookmarkEnd w:id="79"/>
      <w:bookmarkEnd w:id="80"/>
      <w:bookmarkEnd w:id="81"/>
      <w:del w:id="84" w:author="THIAGO HENRIQUE VITAL DE OLIVEIRA" w:date="2019-02-22T18:29:00Z">
        <w:r w:rsidDel="00C571B2">
          <w:delText>Contexto e Problematização</w:delText>
        </w:r>
        <w:bookmarkEnd w:id="82"/>
        <w:bookmarkEnd w:id="83"/>
      </w:del>
    </w:p>
    <w:p w:rsidR="00AD1364" w:rsidRPr="00A1081B" w:rsidDel="00C571B2" w:rsidRDefault="003C0B90">
      <w:pPr>
        <w:rPr>
          <w:del w:id="85" w:author="THIAGO HENRIQUE VITAL DE OLIVEIRA" w:date="2019-02-22T18:29:00Z"/>
          <w:color w:val="0000FF"/>
        </w:rPr>
      </w:pPr>
      <w:del w:id="86" w:author="THIAGO HENRIQUE VITAL DE OLIVEIRA" w:date="2019-02-22T18:29:00Z">
        <w:r w:rsidRPr="00A070E5" w:rsidDel="00C571B2">
          <w:rPr>
            <w:b/>
            <w:highlight w:val="yellow"/>
          </w:rPr>
          <w:delText>Colocar aqui os problemas listados na atividade 01.</w:delText>
        </w:r>
        <w:r w:rsidDel="00C571B2">
          <w:delText xml:space="preserve"> </w:delText>
        </w:r>
      </w:del>
      <w:ins w:id="87" w:author="Thiago Oliveira" w:date="2018-08-24T09:58:00Z">
        <w:del w:id="88" w:author="THIAGO HENRIQUE VITAL DE OLIVEIRA" w:date="2019-02-22T18:29:00Z">
          <w:r w:rsidR="004A03D0" w:rsidRPr="004A03D0" w:rsidDel="00C571B2">
            <w:rPr>
              <w:iCs/>
              <w:color w:val="0000FF"/>
            </w:rPr>
            <w:delText>d</w:delText>
          </w:r>
        </w:del>
      </w:ins>
    </w:p>
    <w:p w:rsidR="00AD1364" w:rsidDel="00C571B2" w:rsidRDefault="00AD1364" w:rsidP="00AD1364">
      <w:pPr>
        <w:pStyle w:val="Ttulo2"/>
        <w:rPr>
          <w:del w:id="89" w:author="THIAGO HENRIQUE VITAL DE OLIVEIRA" w:date="2019-02-22T18:29:00Z"/>
        </w:rPr>
      </w:pPr>
      <w:bookmarkStart w:id="90" w:name="_Toc426478039"/>
      <w:bookmarkStart w:id="91" w:name="_Toc426478218"/>
      <w:bookmarkStart w:id="92" w:name="_Toc426561731"/>
      <w:bookmarkStart w:id="93" w:name="_Toc426561946"/>
      <w:bookmarkStart w:id="94" w:name="_Toc426478040"/>
      <w:bookmarkStart w:id="95" w:name="_Toc426478219"/>
      <w:bookmarkStart w:id="96" w:name="_Toc426561732"/>
      <w:bookmarkStart w:id="97" w:name="_Toc426561947"/>
      <w:bookmarkStart w:id="98" w:name="_Toc269829180"/>
      <w:bookmarkStart w:id="99" w:name="_Toc527565308"/>
      <w:bookmarkEnd w:id="90"/>
      <w:bookmarkEnd w:id="91"/>
      <w:bookmarkEnd w:id="92"/>
      <w:bookmarkEnd w:id="93"/>
      <w:bookmarkEnd w:id="94"/>
      <w:bookmarkEnd w:id="95"/>
      <w:bookmarkEnd w:id="96"/>
      <w:bookmarkEnd w:id="97"/>
      <w:del w:id="100" w:author="THIAGO HENRIQUE VITAL DE OLIVEIRA" w:date="2019-02-22T18:29:00Z">
        <w:r w:rsidDel="00C571B2">
          <w:delText>Objetivos</w:delText>
        </w:r>
        <w:bookmarkEnd w:id="98"/>
        <w:bookmarkEnd w:id="99"/>
      </w:del>
    </w:p>
    <w:p w:rsidR="004A03D0" w:rsidRPr="00655F15" w:rsidDel="00C571B2" w:rsidRDefault="003C0B90" w:rsidP="004A03D0">
      <w:pPr>
        <w:rPr>
          <w:del w:id="101" w:author="THIAGO HENRIQUE VITAL DE OLIVEIRA" w:date="2019-02-22T18:29:00Z"/>
          <w:color w:val="0000FF"/>
        </w:rPr>
      </w:pPr>
      <w:del w:id="102" w:author="THIAGO HENRIQUE VITAL DE OLIVEIRA" w:date="2019-02-22T18:29:00Z">
        <w:r w:rsidRPr="008707A3" w:rsidDel="00C571B2">
          <w:rPr>
            <w:b/>
            <w:highlight w:val="yellow"/>
          </w:rPr>
          <w:delText xml:space="preserve">Colocar aqui </w:delText>
        </w:r>
        <w:r w:rsidDel="00C571B2">
          <w:rPr>
            <w:b/>
            <w:highlight w:val="yellow"/>
          </w:rPr>
          <w:delText>as ideias listadas na atividade 01 e que foram selecionadas pelo grupo</w:delText>
        </w:r>
        <w:r w:rsidRPr="008707A3" w:rsidDel="00C571B2">
          <w:rPr>
            <w:b/>
            <w:highlight w:val="yellow"/>
          </w:rPr>
          <w:delText>.</w:delText>
        </w:r>
        <w:r w:rsidDel="00C571B2">
          <w:delText xml:space="preserve"> </w:delText>
        </w:r>
      </w:del>
      <w:del w:id="103" w:author="THIAGO HENRIQUE VITAL DE OLIVEIRA" w:date="2018-08-23T20:16:00Z">
        <w:r w:rsidR="004A03D0" w:rsidRPr="00AD1364" w:rsidDel="00D43550">
          <w:rPr>
            <w:color w:val="0000FF"/>
          </w:rPr>
          <w:delText xml:space="preserve">Evitar o uso de verbos como: demonstrar, provar, comprovar, entre outros, se não houver a certeza de que </w:delText>
        </w:r>
        <w:r w:rsidR="004A03D0" w:rsidDel="00D43550">
          <w:rPr>
            <w:color w:val="0000FF"/>
          </w:rPr>
          <w:delText xml:space="preserve">o projeto </w:delText>
        </w:r>
        <w:r w:rsidR="004A03D0" w:rsidRPr="00AD1364" w:rsidDel="00D43550">
          <w:rPr>
            <w:color w:val="0000FF"/>
          </w:rPr>
          <w:delText>apresenta a demonstração, a prova ou a comprovação. É importante lembrar que tal tarefa não é simples e é mais adequada a um mestrado ou doutorado.</w:delText>
        </w:r>
      </w:del>
    </w:p>
    <w:p w:rsidR="00AD1364" w:rsidDel="00C571B2" w:rsidRDefault="00AD1364" w:rsidP="004A03D0">
      <w:pPr>
        <w:rPr>
          <w:del w:id="104" w:author="THIAGO HENRIQUE VITAL DE OLIVEIRA" w:date="2019-02-22T18:30:00Z"/>
        </w:rPr>
      </w:pPr>
    </w:p>
    <w:p w:rsidR="007D519F" w:rsidRDefault="007D519F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  <w:del w:id="105" w:author="THIAGO HENRIQUE VITAL DE OLIVEIRA" w:date="2019-02-22T18:30:00Z">
        <w:r w:rsidDel="00C571B2">
          <w:br w:type="page"/>
        </w:r>
      </w:del>
    </w:p>
    <w:p w:rsidR="001B2DB6" w:rsidRDefault="003234FD" w:rsidP="001B2DB6">
      <w:pPr>
        <w:pStyle w:val="Ttulo1"/>
      </w:pPr>
      <w:bookmarkStart w:id="106" w:name="_Toc527565309"/>
      <w:r>
        <w:t>Visão do Sistema</w:t>
      </w:r>
      <w:bookmarkEnd w:id="106"/>
    </w:p>
    <w:p w:rsidR="00A1081B" w:rsidRPr="00655F15" w:rsidDel="00C571B2" w:rsidRDefault="00A1081B" w:rsidP="00655F15">
      <w:pPr>
        <w:rPr>
          <w:del w:id="107" w:author="THIAGO HENRIQUE VITAL DE OLIVEIRA" w:date="2019-02-22T18:29:00Z"/>
        </w:rPr>
      </w:pPr>
      <w:del w:id="108" w:author="THIAGO HENRIQUE VITAL DE OLIVEIRA" w:date="2019-02-22T18:29:00Z">
        <w:r w:rsidDel="00C571B2">
          <w:rPr>
            <w:color w:val="0000FF"/>
          </w:rPr>
          <w:delText>Descrever o conteúdo do capítulo 2.</w:delText>
        </w:r>
      </w:del>
    </w:p>
    <w:p w:rsidR="003234FD" w:rsidDel="00C571B2" w:rsidRDefault="00BF10CB" w:rsidP="003234FD">
      <w:pPr>
        <w:pStyle w:val="Ttulo2"/>
        <w:rPr>
          <w:del w:id="109" w:author="THIAGO HENRIQUE VITAL DE OLIVEIRA" w:date="2019-02-22T18:30:00Z"/>
        </w:rPr>
      </w:pPr>
      <w:bookmarkStart w:id="110" w:name="_Toc512930918"/>
      <w:bookmarkStart w:id="111" w:name="_Toc452813596"/>
      <w:bookmarkStart w:id="112" w:name="_Toc436203402"/>
      <w:bookmarkStart w:id="113" w:name="_Toc18208277"/>
      <w:bookmarkStart w:id="114" w:name="_Toc527565310"/>
      <w:bookmarkStart w:id="115" w:name="_Toc426478044"/>
      <w:bookmarkStart w:id="116" w:name="_Toc426478223"/>
      <w:bookmarkStart w:id="117" w:name="_Toc426561736"/>
      <w:bookmarkStart w:id="118" w:name="_Toc426561951"/>
      <w:bookmarkStart w:id="119" w:name="_Toc426478046"/>
      <w:bookmarkStart w:id="120" w:name="_Toc426478225"/>
      <w:bookmarkStart w:id="121" w:name="_Toc426561738"/>
      <w:bookmarkStart w:id="122" w:name="_Toc426561953"/>
      <w:bookmarkStart w:id="123" w:name="_Toc426478048"/>
      <w:bookmarkStart w:id="124" w:name="_Toc426478227"/>
      <w:bookmarkStart w:id="125" w:name="_Toc426561740"/>
      <w:bookmarkStart w:id="126" w:name="_Toc426561955"/>
      <w:bookmarkStart w:id="127" w:name="_Toc411286478"/>
      <w:bookmarkStart w:id="128" w:name="_Toc426478050"/>
      <w:bookmarkStart w:id="129" w:name="_Toc426478229"/>
      <w:bookmarkStart w:id="130" w:name="_Toc426561742"/>
      <w:bookmarkStart w:id="131" w:name="_Toc426561957"/>
      <w:bookmarkStart w:id="132" w:name="_Toc426478053"/>
      <w:bookmarkStart w:id="133" w:name="_Toc426478232"/>
      <w:bookmarkStart w:id="134" w:name="_Toc426561745"/>
      <w:bookmarkStart w:id="135" w:name="_Toc426561960"/>
      <w:bookmarkStart w:id="136" w:name="_Toc426478055"/>
      <w:bookmarkStart w:id="137" w:name="_Toc426478234"/>
      <w:bookmarkStart w:id="138" w:name="_Toc426561747"/>
      <w:bookmarkStart w:id="139" w:name="_Toc426561962"/>
      <w:bookmarkStart w:id="140" w:name="_Toc426478058"/>
      <w:bookmarkStart w:id="141" w:name="_Toc426478237"/>
      <w:bookmarkStart w:id="142" w:name="_Toc426561750"/>
      <w:bookmarkStart w:id="143" w:name="_Toc426561965"/>
      <w:bookmarkStart w:id="144" w:name="_Toc426478060"/>
      <w:bookmarkStart w:id="145" w:name="_Toc426478239"/>
      <w:bookmarkStart w:id="146" w:name="_Toc426561752"/>
      <w:bookmarkStart w:id="147" w:name="_Toc426561967"/>
      <w:bookmarkStart w:id="148" w:name="_Toc426478062"/>
      <w:bookmarkStart w:id="149" w:name="_Toc426478241"/>
      <w:bookmarkStart w:id="150" w:name="_Toc426561754"/>
      <w:bookmarkStart w:id="151" w:name="_Toc426561969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110"/>
      <w:bookmarkEnd w:id="111"/>
      <w:bookmarkEnd w:id="112"/>
      <w:bookmarkEnd w:id="113"/>
      <w:bookmarkEnd w:id="114"/>
    </w:p>
    <w:p w:rsidR="004A03D0" w:rsidDel="00C571B2" w:rsidRDefault="003C0B90">
      <w:pPr>
        <w:pStyle w:val="Ttulo2"/>
        <w:rPr>
          <w:del w:id="152" w:author="THIAGO HENRIQUE VITAL DE OLIVEIRA" w:date="2019-02-22T18:30:00Z"/>
        </w:rPr>
        <w:pPrChange w:id="153" w:author="THIAGO HENRIQUE VITAL DE OLIVEIRA" w:date="2019-02-22T18:30:00Z">
          <w:pPr>
            <w:jc w:val="left"/>
          </w:pPr>
        </w:pPrChange>
      </w:pPr>
      <w:del w:id="154" w:author="THIAGO HENRIQUE VITAL DE OLIVEIRA" w:date="2019-02-22T18:30:00Z">
        <w:r w:rsidRPr="00C571B2" w:rsidDel="00C571B2">
          <w:rPr>
            <w:highlight w:val="yellow"/>
          </w:rPr>
          <w:delText>Colocar aqui os requisitos funcionais listados na atividade 01.</w:delText>
        </w:r>
        <w:r w:rsidDel="00C571B2">
          <w:delText xml:space="preserve"> </w:delText>
        </w:r>
        <w:bookmarkStart w:id="155" w:name="_Toc427088557"/>
      </w:del>
    </w:p>
    <w:p w:rsidR="004A03D0" w:rsidDel="00C571B2" w:rsidRDefault="004A03D0">
      <w:pPr>
        <w:pStyle w:val="Ttulo2"/>
        <w:rPr>
          <w:ins w:id="156" w:author="Thiago Oliveira" w:date="2018-08-24T10:09:00Z"/>
          <w:del w:id="157" w:author="THIAGO HENRIQUE VITAL DE OLIVEIRA" w:date="2019-02-22T18:38:00Z"/>
          <w:i/>
          <w:iCs/>
          <w:color w:val="404040"/>
        </w:rPr>
        <w:pPrChange w:id="158" w:author="THIAGO HENRIQUE VITAL DE OLIVEIRA" w:date="2019-02-22T18:30:00Z">
          <w:pPr>
            <w:jc w:val="left"/>
          </w:pPr>
        </w:pPrChange>
      </w:pPr>
    </w:p>
    <w:p w:rsidR="004A03D0" w:rsidRPr="00C571B2" w:rsidRDefault="004A03D0">
      <w:pPr>
        <w:pStyle w:val="Ttulo2"/>
        <w:rPr>
          <w:ins w:id="159" w:author="THIAGO HENRIQUE VITAL DE OLIVEIRA" w:date="2018-08-23T20:57:00Z"/>
          <w:i/>
          <w:iCs/>
          <w:color w:val="404040"/>
          <w:szCs w:val="20"/>
          <w:rPrChange w:id="160" w:author="THIAGO HENRIQUE VITAL DE OLIVEIRA" w:date="2019-02-22T18:38:00Z">
            <w:rPr>
              <w:ins w:id="161" w:author="THIAGO HENRIQUE VITAL DE OLIVEIRA" w:date="2018-08-23T20:57:00Z"/>
            </w:rPr>
          </w:rPrChange>
        </w:rPr>
        <w:pPrChange w:id="162" w:author="THIAGO HENRIQUE VITAL DE OLIVEIRA" w:date="2019-02-22T18:38:00Z">
          <w:pPr>
            <w:jc w:val="left"/>
          </w:pPr>
        </w:pPrChange>
      </w:pPr>
      <w:ins w:id="163" w:author="Thiago Oliveira" w:date="2018-08-24T10:09:00Z">
        <w:del w:id="164" w:author="THIAGO HENRIQUE VITAL DE OLIVEIRA" w:date="2019-02-22T18:38:00Z">
          <w:r w:rsidRPr="00C571B2" w:rsidDel="00C571B2">
            <w:rPr>
              <w:i/>
              <w:iCs/>
              <w:color w:val="404040"/>
              <w:rPrChange w:id="165" w:author="THIAGO HENRIQUE VITAL DE OLIVEIRA" w:date="2019-02-22T18:38:00Z">
                <w:rPr>
                  <w:b/>
                  <w:bCs/>
                </w:rPr>
              </w:rPrChange>
            </w:rPr>
            <w:delText>O produto é u</w:delText>
          </w:r>
        </w:del>
      </w:ins>
      <w:ins w:id="166" w:author="Thiago Oliveira" w:date="2018-08-24T10:10:00Z">
        <w:del w:id="167" w:author="THIAGO HENRIQUE VITAL DE OLIVEIRA" w:date="2019-02-22T18:38:00Z">
          <w:r w:rsidRPr="00C571B2" w:rsidDel="00C571B2">
            <w:rPr>
              <w:i/>
              <w:iCs/>
              <w:color w:val="404040"/>
              <w:rPrChange w:id="168" w:author="THIAGO HENRIQUE VITAL DE OLIVEIRA" w:date="2019-02-22T18:38:00Z">
                <w:rPr>
                  <w:b/>
                  <w:bCs/>
                </w:rPr>
              </w:rPrChange>
            </w:rPr>
            <w:delText>m PABX virtual(nuvem) no plano básico que tem as funções abaixo:</w:delText>
          </w:r>
        </w:del>
      </w:ins>
    </w:p>
    <w:p w:rsidR="004A03D0" w:rsidRDefault="004A03D0" w:rsidP="004A03D0">
      <w:pPr>
        <w:pStyle w:val="PargrafodaLista"/>
        <w:numPr>
          <w:ilvl w:val="0"/>
          <w:numId w:val="31"/>
        </w:numPr>
        <w:jc w:val="left"/>
        <w:rPr>
          <w:ins w:id="169" w:author="Thiago Oliveira" w:date="2018-08-24T10:01:00Z"/>
          <w:rStyle w:val="nfaseSutil"/>
          <w:b/>
        </w:rPr>
      </w:pPr>
      <w:ins w:id="170" w:author="THIAGO HENRIQUE VITAL DE OLIVEIRA" w:date="2018-08-23T20:56:00Z">
        <w:r w:rsidRPr="004A62E7">
          <w:rPr>
            <w:rStyle w:val="nfaseSutil"/>
            <w:b/>
          </w:rPr>
          <w:t xml:space="preserve">Possibilidade de </w:t>
        </w:r>
      </w:ins>
      <w:ins w:id="171" w:author="THIAGO HENRIQUE VITAL DE OLIVEIRA" w:date="2019-02-22T18:30:00Z">
        <w:r w:rsidR="00C571B2">
          <w:rPr>
            <w:rStyle w:val="nfaseSutil"/>
            <w:b/>
          </w:rPr>
          <w:t>cadastrar</w:t>
        </w:r>
      </w:ins>
      <w:ins w:id="172" w:author="THIAGO HENRIQUE VITAL DE OLIVEIRA" w:date="2019-02-22T18:31:00Z">
        <w:r w:rsidR="00C571B2">
          <w:rPr>
            <w:rStyle w:val="nfaseSutil"/>
            <w:b/>
          </w:rPr>
          <w:t xml:space="preserve"> lutadores</w:t>
        </w:r>
      </w:ins>
      <w:ins w:id="173" w:author="THIAGO HENRIQUE VITAL DE OLIVEIRA" w:date="2019-02-22T18:32:00Z">
        <w:r w:rsidR="00C571B2">
          <w:rPr>
            <w:rStyle w:val="nfaseSutil"/>
            <w:b/>
          </w:rPr>
          <w:t>(as)</w:t>
        </w:r>
      </w:ins>
      <w:ins w:id="174" w:author="THIAGO HENRIQUE VITAL DE OLIVEIRA" w:date="2019-02-22T18:31:00Z">
        <w:r w:rsidR="00C571B2">
          <w:rPr>
            <w:rStyle w:val="nfaseSutil"/>
            <w:b/>
          </w:rPr>
          <w:t xml:space="preserve"> e </w:t>
        </w:r>
      </w:ins>
      <w:ins w:id="175" w:author="THIAGO HENRIQUE VITAL DE OLIVEIRA" w:date="2019-02-22T18:56:00Z">
        <w:r w:rsidR="002842B8">
          <w:rPr>
            <w:rStyle w:val="nfaseSutil"/>
            <w:b/>
          </w:rPr>
          <w:t>atribuir</w:t>
        </w:r>
      </w:ins>
      <w:ins w:id="176" w:author="THIAGO HENRIQUE VITAL DE OLIVEIRA" w:date="2019-02-22T18:31:00Z">
        <w:r w:rsidR="00C571B2">
          <w:rPr>
            <w:rStyle w:val="nfaseSutil"/>
            <w:b/>
          </w:rPr>
          <w:t xml:space="preserve"> nome, idade, sexo, peso, país de origem e categoria de peso.</w:t>
        </w:r>
      </w:ins>
      <w:del w:id="177" w:author="THIAGO HENRIQUE VITAL DE OLIVEIRA" w:date="2019-02-22T18:30:00Z">
        <w:r w:rsidDel="00C571B2">
          <w:rPr>
            <w:rStyle w:val="nfaseSutil"/>
            <w:b/>
          </w:rPr>
          <w:delText xml:space="preserve"> e excluir</w:delText>
        </w:r>
      </w:del>
    </w:p>
    <w:p w:rsidR="004A03D0" w:rsidRPr="004A62E7" w:rsidRDefault="004A03D0">
      <w:pPr>
        <w:pStyle w:val="PargrafodaLista"/>
        <w:ind w:left="720"/>
        <w:jc w:val="left"/>
        <w:rPr>
          <w:ins w:id="178" w:author="THIAGO HENRIQUE VITAL DE OLIVEIRA" w:date="2018-08-23T20:56:00Z"/>
          <w:rStyle w:val="nfaseSutil"/>
          <w:b/>
          <w:bCs/>
          <w:sz w:val="20"/>
          <w:szCs w:val="28"/>
        </w:rPr>
        <w:pPrChange w:id="179" w:author="Thiago Oliveira" w:date="2018-08-24T10:01:00Z">
          <w:pPr>
            <w:jc w:val="left"/>
          </w:pPr>
        </w:pPrChange>
      </w:pPr>
    </w:p>
    <w:p w:rsidR="004A03D0" w:rsidRDefault="004A03D0" w:rsidP="004A03D0">
      <w:pPr>
        <w:pStyle w:val="PargrafodaLista"/>
        <w:numPr>
          <w:ilvl w:val="0"/>
          <w:numId w:val="31"/>
        </w:numPr>
        <w:jc w:val="left"/>
        <w:rPr>
          <w:ins w:id="180" w:author="Thiago Oliveira" w:date="2018-08-24T10:01:00Z"/>
          <w:rStyle w:val="nfaseSutil"/>
          <w:b/>
        </w:rPr>
      </w:pPr>
      <w:ins w:id="181" w:author="THIAGO HENRIQUE VITAL DE OLIVEIRA" w:date="2018-08-23T20:56:00Z">
        <w:r w:rsidRPr="004A62E7">
          <w:rPr>
            <w:rStyle w:val="nfaseSutil"/>
            <w:b/>
          </w:rPr>
          <w:t xml:space="preserve">Possibilidade </w:t>
        </w:r>
      </w:ins>
      <w:ins w:id="182" w:author="THIAGO HENRIQUE VITAL DE OLIVEIRA" w:date="2019-02-22T18:31:00Z">
        <w:r w:rsidR="00C571B2">
          <w:rPr>
            <w:rStyle w:val="nfaseSutil"/>
            <w:b/>
          </w:rPr>
          <w:t xml:space="preserve">de visualizar todos os </w:t>
        </w:r>
      </w:ins>
      <w:ins w:id="183" w:author="THIAGO HENRIQUE VITAL DE OLIVEIRA" w:date="2019-02-22T18:32:00Z">
        <w:r w:rsidR="00C571B2">
          <w:rPr>
            <w:rStyle w:val="nfaseSutil"/>
            <w:b/>
          </w:rPr>
          <w:t>lutadores</w:t>
        </w:r>
      </w:ins>
      <w:ins w:id="184" w:author="THIAGO HENRIQUE VITAL DE OLIVEIRA" w:date="2019-02-22T18:31:00Z">
        <w:r w:rsidR="00C571B2">
          <w:rPr>
            <w:rStyle w:val="nfaseSutil"/>
            <w:b/>
          </w:rPr>
          <w:t>(as)</w:t>
        </w:r>
      </w:ins>
      <w:ins w:id="185" w:author="THIAGO HENRIQUE VITAL DE OLIVEIRA" w:date="2019-02-22T18:32:00Z">
        <w:r w:rsidR="00C571B2">
          <w:rPr>
            <w:rStyle w:val="nfaseSutil"/>
            <w:b/>
          </w:rPr>
          <w:t xml:space="preserve"> </w:t>
        </w:r>
      </w:ins>
      <w:ins w:id="186" w:author="THIAGO HENRIQUE VITAL DE OLIVEIRA" w:date="2019-02-22T18:31:00Z">
        <w:r w:rsidR="00C571B2">
          <w:rPr>
            <w:rStyle w:val="nfaseSutil"/>
            <w:b/>
          </w:rPr>
          <w:t>cadastrados podendo usar filtro de</w:t>
        </w:r>
      </w:ins>
      <w:ins w:id="187" w:author="THIAGO HENRIQUE VITAL DE OLIVEIRA" w:date="2019-02-22T18:34:00Z">
        <w:r w:rsidR="00C571B2">
          <w:rPr>
            <w:rStyle w:val="nfaseSutil"/>
            <w:b/>
          </w:rPr>
          <w:t xml:space="preserve"> categoria de peso definida por usuário</w:t>
        </w:r>
      </w:ins>
      <w:del w:id="188" w:author="THIAGO HENRIQUE VITAL DE OLIVEIRA" w:date="2019-02-22T18:31:00Z">
        <w:r w:rsidDel="00C571B2">
          <w:rPr>
            <w:rStyle w:val="nfaseSutil"/>
            <w:b/>
          </w:rPr>
          <w:delText>e /excluir</w:delText>
        </w:r>
      </w:del>
    </w:p>
    <w:p w:rsidR="004A03D0" w:rsidRPr="004A62E7" w:rsidRDefault="004A03D0">
      <w:pPr>
        <w:pStyle w:val="PargrafodaLista"/>
        <w:ind w:left="720"/>
        <w:jc w:val="left"/>
        <w:rPr>
          <w:ins w:id="189" w:author="THIAGO HENRIQUE VITAL DE OLIVEIRA" w:date="2018-08-23T20:56:00Z"/>
          <w:rStyle w:val="nfaseSutil"/>
          <w:b/>
          <w:bCs/>
          <w:sz w:val="20"/>
          <w:szCs w:val="28"/>
        </w:rPr>
        <w:pPrChange w:id="190" w:author="Thiago Oliveira" w:date="2018-08-24T10:01:00Z">
          <w:pPr>
            <w:jc w:val="left"/>
          </w:pPr>
        </w:pPrChange>
      </w:pPr>
    </w:p>
    <w:p w:rsidR="004A03D0" w:rsidRPr="001E2B06" w:rsidDel="004A62E7" w:rsidRDefault="004A03D0">
      <w:pPr>
        <w:numPr>
          <w:ilvl w:val="0"/>
          <w:numId w:val="31"/>
        </w:numPr>
        <w:jc w:val="left"/>
        <w:rPr>
          <w:ins w:id="191" w:author="THIAGO HENRIQUE VITAL DE OLIVEIRA" w:date="2018-08-23T20:56:00Z"/>
          <w:del w:id="192" w:author="Thiago Oliveira" w:date="2018-08-24T10:01:00Z"/>
          <w:rStyle w:val="nfaseSutil"/>
          <w:rFonts w:cs="Arial"/>
          <w:b/>
          <w:bCs/>
          <w:sz w:val="20"/>
          <w:szCs w:val="20"/>
        </w:rPr>
        <w:pPrChange w:id="193" w:author="Thiago Oliveira" w:date="2018-08-24T10:01:00Z">
          <w:pPr>
            <w:jc w:val="left"/>
          </w:pPr>
        </w:pPrChange>
      </w:pPr>
      <w:ins w:id="194" w:author="THIAGO HENRIQUE VITAL DE OLIVEIRA" w:date="2018-08-23T20:56:00Z">
        <w:r w:rsidRPr="004A62E7">
          <w:rPr>
            <w:rStyle w:val="nfaseSutil"/>
            <w:b/>
          </w:rPr>
          <w:t xml:space="preserve">Possibilidade de </w:t>
        </w:r>
      </w:ins>
      <w:ins w:id="195" w:author="THIAGO HENRIQUE VITAL DE OLIVEIRA" w:date="2019-02-22T18:34:00Z">
        <w:r w:rsidR="00C571B2">
          <w:rPr>
            <w:rStyle w:val="nfaseSutil"/>
            <w:b/>
          </w:rPr>
          <w:t>checar categoria dos lutadores(as) através do peso</w:t>
        </w:r>
      </w:ins>
      <w:del w:id="196" w:author="THIAGO HENRIQUE VITAL DE OLIVEIRA" w:date="2019-02-22T18:34:00Z">
        <w:r w:rsidDel="00C571B2">
          <w:rPr>
            <w:rStyle w:val="nfaseSutil"/>
            <w:b/>
          </w:rPr>
          <w:delText>ar/editars</w:delText>
        </w:r>
      </w:del>
    </w:p>
    <w:p w:rsidR="004A03D0" w:rsidRDefault="004A03D0" w:rsidP="004A03D0">
      <w:pPr>
        <w:pStyle w:val="PargrafodaLista"/>
        <w:numPr>
          <w:ilvl w:val="0"/>
          <w:numId w:val="31"/>
        </w:numPr>
        <w:jc w:val="left"/>
        <w:rPr>
          <w:ins w:id="197" w:author="Thiago Oliveira" w:date="2018-08-24T10:01:00Z"/>
          <w:rStyle w:val="nfaseSutil"/>
          <w:b/>
        </w:rPr>
      </w:pPr>
      <w:ins w:id="198" w:author="THIAGO HENRIQUE VITAL DE OLIVEIRA" w:date="2018-08-23T20:56:00Z">
        <w:del w:id="199" w:author="Thiago Oliveira" w:date="2018-08-24T10:01:00Z">
          <w:r w:rsidRPr="004A62E7" w:rsidDel="004A62E7">
            <w:rPr>
              <w:rStyle w:val="nfaseSutil"/>
              <w:b/>
            </w:rPr>
            <w:delText>Possibilidade de ver se existe transbordo de chamadas para conseguir gerenciar e contratar mais uma pessoa se necessário para ajudar na recepção.</w:delText>
          </w:r>
        </w:del>
        <w:r w:rsidRPr="004A62E7">
          <w:rPr>
            <w:rStyle w:val="nfaseSutil"/>
            <w:b/>
          </w:rPr>
          <w:br/>
        </w:r>
      </w:ins>
    </w:p>
    <w:p w:rsidR="004A03D0" w:rsidRDefault="004A03D0" w:rsidP="004A03D0">
      <w:pPr>
        <w:pStyle w:val="PargrafodaLista"/>
        <w:numPr>
          <w:ilvl w:val="0"/>
          <w:numId w:val="31"/>
        </w:numPr>
        <w:rPr>
          <w:ins w:id="200" w:author="Thiago Oliveira" w:date="2018-08-24T10:01:00Z"/>
          <w:rStyle w:val="nfaseSutil"/>
          <w:b/>
        </w:rPr>
      </w:pPr>
      <w:ins w:id="201" w:author="THIAGO HENRIQUE VITAL DE OLIVEIRA" w:date="2018-08-23T20:56:00Z">
        <w:r w:rsidRPr="004A62E7">
          <w:rPr>
            <w:rStyle w:val="nfaseSutil"/>
            <w:b/>
          </w:rPr>
          <w:t xml:space="preserve">Possibilidade de </w:t>
        </w:r>
      </w:ins>
      <w:del w:id="202" w:author="THIAGO HENRIQUE VITAL DE OLIVEIRA" w:date="2019-02-22T18:35:00Z">
        <w:r w:rsidDel="00C571B2">
          <w:rPr>
            <w:rStyle w:val="nfaseSutil"/>
            <w:b/>
          </w:rPr>
          <w:delText>gerar relatório de chamadas</w:delText>
        </w:r>
      </w:del>
      <w:ins w:id="203" w:author="THIAGO HENRIQUE VITAL DE OLIVEIRA" w:date="2019-02-22T18:35:00Z">
        <w:r w:rsidR="00C571B2">
          <w:rPr>
            <w:rStyle w:val="nfaseSutil"/>
            <w:b/>
          </w:rPr>
          <w:t xml:space="preserve">checar quantos </w:t>
        </w:r>
        <w:proofErr w:type="spellStart"/>
        <w:r w:rsidR="00C571B2">
          <w:rPr>
            <w:rStyle w:val="nfaseSutil"/>
            <w:b/>
          </w:rPr>
          <w:t>kilos</w:t>
        </w:r>
        <w:proofErr w:type="spellEnd"/>
        <w:r w:rsidR="00C571B2">
          <w:rPr>
            <w:rStyle w:val="nfaseSutil"/>
            <w:b/>
          </w:rPr>
          <w:t xml:space="preserve"> o lutador(a) deve ganhar ou perder </w:t>
        </w:r>
      </w:ins>
      <w:ins w:id="204" w:author="THIAGO HENRIQUE VITAL DE OLIVEIRA" w:date="2019-02-22T18:36:00Z">
        <w:r w:rsidR="00C571B2">
          <w:rPr>
            <w:rStyle w:val="nfaseSutil"/>
            <w:b/>
          </w:rPr>
          <w:t>para participar da categoria que escolher.</w:t>
        </w:r>
      </w:ins>
    </w:p>
    <w:p w:rsidR="004A03D0" w:rsidRPr="004A62E7" w:rsidRDefault="004A03D0">
      <w:pPr>
        <w:pStyle w:val="PargrafodaLista"/>
        <w:ind w:left="720"/>
        <w:rPr>
          <w:ins w:id="205" w:author="THIAGO HENRIQUE VITAL DE OLIVEIRA" w:date="2018-08-23T20:56:00Z"/>
          <w:rStyle w:val="nfaseSutil"/>
          <w:b/>
        </w:rPr>
        <w:pPrChange w:id="206" w:author="Thiago Oliveira" w:date="2018-08-24T10:01:00Z">
          <w:pPr>
            <w:jc w:val="left"/>
          </w:pPr>
        </w:pPrChange>
      </w:pPr>
    </w:p>
    <w:p w:rsidR="004A03D0" w:rsidRDefault="00C571B2" w:rsidP="004A03D0">
      <w:pPr>
        <w:pStyle w:val="PargrafodaLista"/>
        <w:numPr>
          <w:ilvl w:val="0"/>
          <w:numId w:val="31"/>
        </w:numPr>
        <w:jc w:val="left"/>
        <w:rPr>
          <w:rStyle w:val="nfaseSutil"/>
          <w:b/>
        </w:rPr>
      </w:pPr>
      <w:ins w:id="207" w:author="THIAGO HENRIQUE VITAL DE OLIVEIRA" w:date="2019-02-22T18:36:00Z">
        <w:r>
          <w:rPr>
            <w:rStyle w:val="nfaseSutil"/>
            <w:b/>
          </w:rPr>
          <w:t xml:space="preserve">Na tela inicial deve conter a informação da versão do sistema e o nome do sistema </w:t>
        </w:r>
      </w:ins>
      <w:ins w:id="208" w:author="THIAGO HENRIQUE VITAL DE OLIVEIRA" w:date="2019-02-22T18:37:00Z">
        <w:r>
          <w:rPr>
            <w:rStyle w:val="nfaseSutil"/>
            <w:b/>
          </w:rPr>
          <w:t>“</w:t>
        </w:r>
        <w:proofErr w:type="spellStart"/>
        <w:r>
          <w:rPr>
            <w:rStyle w:val="nfaseSutil"/>
            <w:b/>
          </w:rPr>
          <w:t>Ultimate</w:t>
        </w:r>
        <w:proofErr w:type="spellEnd"/>
        <w:r>
          <w:rPr>
            <w:rStyle w:val="nfaseSutil"/>
            <w:b/>
          </w:rPr>
          <w:t xml:space="preserve"> </w:t>
        </w:r>
        <w:proofErr w:type="spellStart"/>
        <w:r>
          <w:rPr>
            <w:rStyle w:val="nfaseSutil"/>
            <w:b/>
          </w:rPr>
          <w:t>Fighting</w:t>
        </w:r>
        <w:proofErr w:type="spellEnd"/>
        <w:r>
          <w:rPr>
            <w:rStyle w:val="nfaseSutil"/>
            <w:b/>
          </w:rPr>
          <w:t xml:space="preserve"> </w:t>
        </w:r>
        <w:proofErr w:type="spellStart"/>
        <w:r>
          <w:rPr>
            <w:rStyle w:val="nfaseSutil"/>
            <w:b/>
          </w:rPr>
          <w:t>Championship</w:t>
        </w:r>
        <w:proofErr w:type="spellEnd"/>
        <w:r>
          <w:rPr>
            <w:rStyle w:val="nfaseSutil"/>
            <w:b/>
          </w:rPr>
          <w:t xml:space="preserve"> (</w:t>
        </w:r>
        <w:proofErr w:type="gramStart"/>
        <w:r>
          <w:rPr>
            <w:rStyle w:val="nfaseSutil"/>
            <w:b/>
          </w:rPr>
          <w:t>UFC)”</w:t>
        </w:r>
      </w:ins>
      <w:proofErr w:type="gramEnd"/>
    </w:p>
    <w:p w:rsidR="004A03D0" w:rsidRPr="008C1D33" w:rsidRDefault="004A03D0" w:rsidP="004A03D0">
      <w:pPr>
        <w:pStyle w:val="PargrafodaLista"/>
        <w:rPr>
          <w:rStyle w:val="nfaseSutil"/>
          <w:b/>
        </w:rPr>
      </w:pPr>
    </w:p>
    <w:p w:rsidR="004A03D0" w:rsidRDefault="004A03D0" w:rsidP="004A03D0">
      <w:pPr>
        <w:pStyle w:val="PargrafodaLista"/>
        <w:numPr>
          <w:ilvl w:val="0"/>
          <w:numId w:val="31"/>
        </w:numPr>
        <w:jc w:val="left"/>
        <w:rPr>
          <w:ins w:id="209" w:author="THIAGO HENRIQUE VITAL DE OLIVEIRA" w:date="2019-02-22T18:38:00Z"/>
          <w:rStyle w:val="nfaseSutil"/>
          <w:b/>
        </w:rPr>
      </w:pPr>
      <w:del w:id="210" w:author="THIAGO HENRIQUE VITAL DE OLIVEIRA" w:date="2019-02-22T18:37:00Z">
        <w:r w:rsidDel="00C571B2">
          <w:rPr>
            <w:rStyle w:val="nfaseSutil"/>
            <w:b/>
          </w:rPr>
          <w:delText>Fazer e receber chamadas</w:delText>
        </w:r>
      </w:del>
      <w:ins w:id="211" w:author="THIAGO HENRIQUE VITAL DE OLIVEIRA" w:date="2019-02-22T18:37:00Z">
        <w:r w:rsidR="00C571B2">
          <w:rPr>
            <w:rStyle w:val="nfaseSutil"/>
            <w:b/>
          </w:rPr>
          <w:t>Na tela inicial deve ter a opção de visualizar a história do UFC, quem são os desenvolvedores do sistema</w:t>
        </w:r>
      </w:ins>
      <w:ins w:id="212" w:author="THIAGO HENRIQUE VITAL DE OLIVEIRA" w:date="2019-02-22T18:38:00Z">
        <w:r w:rsidR="00C571B2">
          <w:rPr>
            <w:rStyle w:val="nfaseSutil"/>
            <w:b/>
          </w:rPr>
          <w:t xml:space="preserve"> e uma opção para sair do sistema.</w:t>
        </w:r>
      </w:ins>
    </w:p>
    <w:p w:rsidR="001D4980" w:rsidRPr="001D4980" w:rsidRDefault="001D4980">
      <w:pPr>
        <w:pStyle w:val="PargrafodaLista"/>
        <w:rPr>
          <w:ins w:id="213" w:author="THIAGO HENRIQUE VITAL DE OLIVEIRA" w:date="2019-02-22T18:38:00Z"/>
          <w:rStyle w:val="nfaseSutil"/>
          <w:b/>
        </w:rPr>
        <w:pPrChange w:id="214" w:author="THIAGO HENRIQUE VITAL DE OLIVEIRA" w:date="2019-02-22T18:38:00Z">
          <w:pPr>
            <w:pStyle w:val="PargrafodaLista"/>
            <w:numPr>
              <w:numId w:val="31"/>
            </w:numPr>
            <w:ind w:left="643" w:hanging="360"/>
            <w:jc w:val="left"/>
          </w:pPr>
        </w:pPrChange>
      </w:pPr>
    </w:p>
    <w:p w:rsidR="002842B8" w:rsidRPr="002842B8" w:rsidRDefault="001D4980" w:rsidP="002842B8">
      <w:pPr>
        <w:pStyle w:val="PargrafodaLista"/>
        <w:numPr>
          <w:ilvl w:val="0"/>
          <w:numId w:val="31"/>
        </w:numPr>
        <w:jc w:val="left"/>
        <w:rPr>
          <w:ins w:id="215" w:author="THIAGO HENRIQUE VITAL DE OLIVEIRA" w:date="2019-02-22T18:49:00Z"/>
          <w:rStyle w:val="nfaseSutil"/>
          <w:b/>
          <w:rPrChange w:id="216" w:author="THIAGO HENRIQUE VITAL DE OLIVEIRA" w:date="2019-02-22T19:02:00Z">
            <w:rPr>
              <w:ins w:id="217" w:author="THIAGO HENRIQUE VITAL DE OLIVEIRA" w:date="2019-02-22T18:49:00Z"/>
              <w:rStyle w:val="nfaseSutil"/>
              <w:b/>
            </w:rPr>
          </w:rPrChange>
        </w:rPr>
        <w:pPrChange w:id="218" w:author="THIAGO HENRIQUE VITAL DE OLIVEIRA" w:date="2019-02-22T18:55:00Z">
          <w:pPr>
            <w:pStyle w:val="PargrafodaLista"/>
            <w:numPr>
              <w:numId w:val="31"/>
            </w:numPr>
            <w:ind w:left="643" w:hanging="360"/>
            <w:jc w:val="left"/>
          </w:pPr>
        </w:pPrChange>
      </w:pPr>
      <w:ins w:id="219" w:author="THIAGO HENRIQUE VITAL DE OLIVEIRA" w:date="2019-02-22T18:39:00Z">
        <w:r>
          <w:rPr>
            <w:rStyle w:val="nfaseSutil"/>
            <w:b/>
          </w:rPr>
          <w:t>O Sistema deve sugerir uma luta aleatória dentro das categorias, o usuário deve escolher uma categoria de peso feminina ou masculina e o sistema deve sugerir uma luta aleatória</w:t>
        </w:r>
      </w:ins>
      <w:ins w:id="220" w:author="THIAGO HENRIQUE VITAL DE OLIVEIRA" w:date="2019-02-22T18:40:00Z">
        <w:r>
          <w:rPr>
            <w:rStyle w:val="nfaseSutil"/>
            <w:b/>
          </w:rPr>
          <w:t xml:space="preserve"> com </w:t>
        </w:r>
        <w:proofErr w:type="gramStart"/>
        <w:r>
          <w:rPr>
            <w:rStyle w:val="nfaseSutil"/>
            <w:b/>
          </w:rPr>
          <w:t>lutadores(</w:t>
        </w:r>
        <w:proofErr w:type="gramEnd"/>
        <w:r>
          <w:rPr>
            <w:rStyle w:val="nfaseSutil"/>
            <w:b/>
          </w:rPr>
          <w:t>as) que sejam da mesma categoria</w:t>
        </w:r>
      </w:ins>
      <w:ins w:id="221" w:author="THIAGO HENRIQUE VITAL DE OLIVEIRA" w:date="2019-02-22T19:02:00Z">
        <w:r w:rsidR="002842B8">
          <w:rPr>
            <w:rStyle w:val="nfaseSutil"/>
            <w:b/>
          </w:rPr>
          <w:t>.</w:t>
        </w:r>
      </w:ins>
    </w:p>
    <w:p w:rsidR="001D4980" w:rsidRPr="001D4980" w:rsidRDefault="001D4980">
      <w:pPr>
        <w:pStyle w:val="PargrafodaLista"/>
        <w:rPr>
          <w:ins w:id="222" w:author="THIAGO HENRIQUE VITAL DE OLIVEIRA" w:date="2019-02-22T18:49:00Z"/>
          <w:rStyle w:val="nfaseSutil"/>
          <w:b/>
        </w:rPr>
        <w:pPrChange w:id="223" w:author="THIAGO HENRIQUE VITAL DE OLIVEIRA" w:date="2019-02-22T18:49:00Z">
          <w:pPr>
            <w:pStyle w:val="PargrafodaLista"/>
            <w:numPr>
              <w:numId w:val="31"/>
            </w:numPr>
            <w:ind w:left="643" w:hanging="360"/>
            <w:jc w:val="left"/>
          </w:pPr>
        </w:pPrChange>
      </w:pPr>
    </w:p>
    <w:p w:rsidR="001D4980" w:rsidRPr="001D4980" w:rsidRDefault="001D4980">
      <w:pPr>
        <w:jc w:val="left"/>
        <w:rPr>
          <w:ins w:id="224" w:author="THIAGO HENRIQUE VITAL DE OLIVEIRA" w:date="2019-02-22T18:49:00Z"/>
          <w:rStyle w:val="nfaseSutil"/>
          <w:b/>
        </w:rPr>
        <w:pPrChange w:id="225" w:author="THIAGO HENRIQUE VITAL DE OLIVEIRA" w:date="2019-02-22T18:49:00Z">
          <w:pPr>
            <w:pStyle w:val="PargrafodaLista"/>
            <w:numPr>
              <w:numId w:val="31"/>
            </w:numPr>
            <w:ind w:left="643" w:hanging="360"/>
            <w:jc w:val="left"/>
          </w:pPr>
        </w:pPrChange>
      </w:pPr>
    </w:p>
    <w:p w:rsidR="001D4980" w:rsidRPr="001D4980" w:rsidRDefault="001D4980">
      <w:pPr>
        <w:jc w:val="left"/>
        <w:rPr>
          <w:ins w:id="226" w:author="THIAGO HENRIQUE VITAL DE OLIVEIRA" w:date="2018-08-23T20:57:00Z"/>
          <w:rStyle w:val="nfaseSutil"/>
          <w:b/>
        </w:rPr>
        <w:pPrChange w:id="227" w:author="THIAGO HENRIQUE VITAL DE OLIVEIRA" w:date="2019-02-22T18:49:00Z">
          <w:pPr>
            <w:pStyle w:val="PargrafodaLista"/>
            <w:numPr>
              <w:numId w:val="31"/>
            </w:numPr>
            <w:ind w:left="643" w:hanging="360"/>
            <w:jc w:val="left"/>
          </w:pPr>
        </w:pPrChange>
      </w:pPr>
    </w:p>
    <w:p w:rsidR="004A03D0" w:rsidRPr="00BA7AEA" w:rsidRDefault="004A03D0">
      <w:pPr>
        <w:pStyle w:val="PargrafodaLista"/>
        <w:ind w:left="720"/>
        <w:jc w:val="left"/>
        <w:rPr>
          <w:ins w:id="228" w:author="THIAGO HENRIQUE VITAL DE OLIVEIRA" w:date="2018-08-23T20:56:00Z"/>
          <w:rStyle w:val="nfaseSutil"/>
          <w:b/>
        </w:rPr>
        <w:pPrChange w:id="229" w:author="THIAGO HENRIQUE VITAL DE OLIVEIRA" w:date="2018-08-23T20:57:00Z">
          <w:pPr>
            <w:jc w:val="left"/>
          </w:pPr>
        </w:pPrChange>
      </w:pPr>
    </w:p>
    <w:p w:rsidR="004A03D0" w:rsidRPr="001B2DB6" w:rsidDel="00BA7AEA" w:rsidRDefault="004A03D0" w:rsidP="004A03D0">
      <w:pPr>
        <w:rPr>
          <w:del w:id="230" w:author="THIAGO HENRIQUE VITAL DE OLIVEIRA" w:date="2018-08-23T20:56:00Z"/>
          <w:color w:val="0000FF"/>
        </w:rPr>
      </w:pPr>
      <w:del w:id="231" w:author="THIAGO HENRIQUE VITAL DE OLIVEIRA" w:date="2018-08-23T20:56:00Z">
        <w:r w:rsidRPr="001B2DB6" w:rsidDel="00BA7AEA">
          <w:rPr>
            <w:color w:val="0000FF"/>
          </w:rPr>
          <w:delText>Liste e descreva brevemente os recursos do produto. Trata-se dos recursos de nível superior do sistema que são necessários para propiciar benefícios aos usuários. Cada recurso é um serviço desejado externamente que normalmente exige uma série de entradas para alcançar os resultados desejados. Por exemplo, um dos recursos de um sistema de rastreamento de problemas poderá ser a capacidade de fornecer relatórios de tendências. À medida que o modelo de casos de uso for desenvolvido, atualize a descrição para fazer referência aos casos de uso.</w:delText>
        </w:r>
      </w:del>
    </w:p>
    <w:p w:rsidR="004A03D0" w:rsidRPr="001B2DB6" w:rsidDel="00BA7AEA" w:rsidRDefault="004A03D0" w:rsidP="004A03D0">
      <w:pPr>
        <w:rPr>
          <w:del w:id="232" w:author="THIAGO HENRIQUE VITAL DE OLIVEIRA" w:date="2018-08-23T20:56:00Z"/>
          <w:color w:val="0000FF"/>
        </w:rPr>
      </w:pPr>
      <w:del w:id="233" w:author="THIAGO HENRIQUE VITAL DE OLIVEIRA" w:date="2018-08-23T20:56:00Z">
        <w:r w:rsidDel="00BA7AEA">
          <w:rPr>
            <w:color w:val="0000FF"/>
          </w:rPr>
          <w:delText>Como este documento</w:delText>
        </w:r>
        <w:r w:rsidRPr="001B2DB6" w:rsidDel="00BA7AEA">
          <w:rPr>
            <w:color w:val="0000FF"/>
          </w:rPr>
          <w:delText xml:space="preserve"> é revisado por muitas pessoas envolvidas, o nível de detalhes deve ser geral o suficiente para que todos entendam. No entanto, devem estar disponíveis detalhes suficientes para fornecer à equipe as informações necessárias para criar um modelo de casos de uso.</w:delText>
        </w:r>
      </w:del>
    </w:p>
    <w:p w:rsidR="004A03D0" w:rsidRPr="001B2DB6" w:rsidDel="00BA7AEA" w:rsidRDefault="004A03D0" w:rsidP="004A03D0">
      <w:pPr>
        <w:rPr>
          <w:del w:id="234" w:author="THIAGO HENRIQUE VITAL DE OLIVEIRA" w:date="2018-08-23T20:56:00Z"/>
          <w:color w:val="0000FF"/>
        </w:rPr>
      </w:pPr>
      <w:del w:id="235" w:author="THIAGO HENRIQUE VITAL DE OLIVEIRA" w:date="2018-08-23T20:56:00Z">
        <w:r w:rsidRPr="001B2DB6" w:rsidDel="00BA7AEA">
          <w:rPr>
            <w:color w:val="0000FF"/>
          </w:rPr>
          <w:delText>Para administrar corretamente a complexidade do aplicativo, recomendamos que, para qualquer novo sistema ou para um incremento feito em um sistema existente, os recursos sejam abstraídos em um nível alto o suficiente para gerar de 25 a 99 resultados. Esses recursos serão a base fundamental do gerenciamento do projeto, do gerenciamento do escopo e da definição do produto. Cada recurso será descrito mais detalhadamente no modelo de casos de uso.</w:delText>
        </w:r>
      </w:del>
    </w:p>
    <w:p w:rsidR="004A03D0" w:rsidRPr="001B2DB6" w:rsidDel="00BA7AEA" w:rsidRDefault="004A03D0" w:rsidP="004A03D0">
      <w:pPr>
        <w:rPr>
          <w:del w:id="236" w:author="THIAGO HENRIQUE VITAL DE OLIVEIRA" w:date="2018-08-23T20:56:00Z"/>
          <w:color w:val="0000FF"/>
        </w:rPr>
      </w:pPr>
      <w:del w:id="237" w:author="THIAGO HENRIQUE VITAL DE OLIVEIRA" w:date="2018-08-23T20:56:00Z">
        <w:r w:rsidRPr="001B2DB6" w:rsidDel="00BA7AEA">
          <w:rPr>
            <w:color w:val="0000FF"/>
          </w:rPr>
          <w:delText>Em toda esta seção, cada recurso poderá ser externamente percebido por usuários, operadores e outros sistemas externos. Esses recursos deverão incluir uma descrição da funcionalidade e de todas as questões de usabilidade relevantes que deverão ser abordadas. As seguintes diretrizes se aplicam:</w:delText>
        </w:r>
      </w:del>
    </w:p>
    <w:p w:rsidR="004A03D0" w:rsidRPr="007B5ECB" w:rsidDel="00BA7AEA" w:rsidRDefault="004A03D0" w:rsidP="004A03D0">
      <w:pPr>
        <w:rPr>
          <w:del w:id="238" w:author="THIAGO HENRIQUE VITAL DE OLIVEIRA" w:date="2018-08-23T20:56:00Z"/>
          <w:color w:val="0000FF"/>
        </w:rPr>
      </w:pPr>
      <w:del w:id="239" w:author="THIAGO HENRIQUE VITAL DE OLIVEIRA" w:date="2018-08-23T20:56:00Z">
        <w:r w:rsidRPr="007B5ECB" w:rsidDel="00BA7AEA">
          <w:rPr>
            <w:color w:val="0000FF"/>
          </w:rPr>
          <w:delText>Evite o design. Mantenha as descrições dos recursos em um nível geral. Concentre-se nos recursos necessários e por que (e não como) eles devem ser implementados</w:delText>
        </w:r>
        <w:r w:rsidDel="00BA7AEA">
          <w:rPr>
            <w:color w:val="0000FF"/>
          </w:rPr>
          <w:delText xml:space="preserve">. </w:delText>
        </w:r>
      </w:del>
    </w:p>
    <w:p w:rsidR="004A03D0" w:rsidDel="00BA7AEA" w:rsidRDefault="004A03D0" w:rsidP="004A03D0">
      <w:pPr>
        <w:rPr>
          <w:del w:id="240" w:author="THIAGO HENRIQUE VITAL DE OLIVEIRA" w:date="2018-08-23T20:56:00Z"/>
          <w:color w:val="0000FF"/>
        </w:rPr>
      </w:pPr>
      <w:del w:id="241" w:author="THIAGO HENRIQUE VITAL DE OLIVEIRA" w:date="2018-08-23T20:56:00Z">
        <w:r w:rsidRPr="00655F15" w:rsidDel="00BA7AEA">
          <w:rPr>
            <w:color w:val="0000FF"/>
          </w:rPr>
          <w:delText>Defina a prioridade dos diferentes recursos do sistema. Inclua, se for útil, atributos como, por exemplo, estabilidade, benefício, esforço e risco.</w:delText>
        </w:r>
      </w:del>
    </w:p>
    <w:p w:rsidR="004A03D0" w:rsidDel="001D4980" w:rsidRDefault="004A03D0" w:rsidP="004A03D0">
      <w:pPr>
        <w:rPr>
          <w:del w:id="242" w:author="THIAGO HENRIQUE VITAL DE OLIVEIRA" w:date="2019-02-22T18:40:00Z"/>
        </w:rPr>
      </w:pPr>
      <w:del w:id="243" w:author="THIAGO HENRIQUE VITAL DE OLIVEIRA" w:date="2019-02-22T18:40:00Z">
        <w:r w:rsidDel="001D4980">
          <w:delText xml:space="preserve">Tabela </w:delText>
        </w:r>
        <w:r w:rsidDel="001D4980">
          <w:rPr>
            <w:noProof/>
          </w:rPr>
          <w:fldChar w:fldCharType="begin"/>
        </w:r>
        <w:r w:rsidDel="001D4980">
          <w:rPr>
            <w:noProof/>
          </w:rPr>
          <w:delInstrText xml:space="preserve"> SEQ Tabela \* ARABIC </w:delInstrText>
        </w:r>
        <w:r w:rsidDel="001D4980">
          <w:rPr>
            <w:noProof/>
          </w:rPr>
          <w:fldChar w:fldCharType="separate"/>
        </w:r>
        <w:r w:rsidDel="001D4980">
          <w:rPr>
            <w:noProof/>
          </w:rPr>
          <w:delText>4</w:delText>
        </w:r>
        <w:r w:rsidDel="001D4980">
          <w:rPr>
            <w:noProof/>
          </w:rPr>
          <w:fldChar w:fldCharType="end"/>
        </w:r>
        <w:r w:rsidDel="001D4980">
          <w:delText xml:space="preserve"> - Requisitos do Sistema</w:delText>
        </w:r>
      </w:del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7161"/>
        <w:gridCol w:w="1039"/>
      </w:tblGrid>
      <w:tr w:rsidR="004A03D0" w:rsidDel="001D4980" w:rsidTr="009F757D">
        <w:trPr>
          <w:del w:id="244" w:author="THIAGO HENRIQUE VITAL DE OLIVEIRA" w:date="2019-02-22T18:40:00Z"/>
        </w:trPr>
        <w:tc>
          <w:tcPr>
            <w:tcW w:w="1156" w:type="dxa"/>
            <w:shd w:val="clear" w:color="auto" w:fill="262626" w:themeFill="text1" w:themeFillTint="D9"/>
            <w:vAlign w:val="center"/>
          </w:tcPr>
          <w:p w:rsidR="004A03D0" w:rsidRPr="0095065F" w:rsidDel="001D4980" w:rsidRDefault="004A03D0" w:rsidP="009F757D">
            <w:pPr>
              <w:tabs>
                <w:tab w:val="center" w:pos="882"/>
                <w:tab w:val="right" w:pos="1764"/>
              </w:tabs>
              <w:jc w:val="center"/>
              <w:rPr>
                <w:del w:id="245" w:author="THIAGO HENRIQUE VITAL DE OLIVEIRA" w:date="2019-02-22T18:40:00Z"/>
                <w:b/>
                <w:i/>
                <w:color w:val="FFFFFF" w:themeColor="background1"/>
                <w:highlight w:val="black"/>
              </w:rPr>
            </w:pPr>
            <w:del w:id="246" w:author="THIAGO HENRIQUE VITAL DE OLIVEIRA" w:date="2019-02-22T18:40:00Z">
              <w:r w:rsidDel="001D4980">
                <w:rPr>
                  <w:b/>
                  <w:i/>
                  <w:color w:val="FFFFFF" w:themeColor="background1"/>
                  <w:highlight w:val="black"/>
                </w:rPr>
                <w:delText>Id</w:delText>
              </w:r>
            </w:del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:rsidR="004A03D0" w:rsidRPr="0095065F" w:rsidDel="001D4980" w:rsidRDefault="004A03D0" w:rsidP="009F757D">
            <w:pPr>
              <w:rPr>
                <w:del w:id="247" w:author="THIAGO HENRIQUE VITAL DE OLIVEIRA" w:date="2019-02-22T18:40:00Z"/>
                <w:b/>
                <w:i/>
                <w:color w:val="FFFFFF" w:themeColor="background1"/>
                <w:highlight w:val="black"/>
              </w:rPr>
            </w:pPr>
            <w:del w:id="248" w:author="THIAGO HENRIQUE VITAL DE OLIVEIRA" w:date="2019-02-22T18:40:00Z">
              <w:r w:rsidRPr="0095065F" w:rsidDel="001D4980">
                <w:rPr>
                  <w:b/>
                  <w:i/>
                  <w:color w:val="FFFFFF" w:themeColor="background1"/>
                  <w:highlight w:val="black"/>
                </w:rPr>
                <w:delText>Descrição</w:delText>
              </w:r>
            </w:del>
          </w:p>
        </w:tc>
        <w:tc>
          <w:tcPr>
            <w:tcW w:w="1039" w:type="dxa"/>
            <w:shd w:val="clear" w:color="auto" w:fill="262626" w:themeFill="text1" w:themeFillTint="D9"/>
            <w:vAlign w:val="center"/>
          </w:tcPr>
          <w:p w:rsidR="004A03D0" w:rsidRPr="0095065F" w:rsidDel="001D4980" w:rsidRDefault="004A03D0" w:rsidP="009F757D">
            <w:pPr>
              <w:tabs>
                <w:tab w:val="center" w:pos="882"/>
                <w:tab w:val="right" w:pos="1764"/>
              </w:tabs>
              <w:jc w:val="center"/>
              <w:rPr>
                <w:del w:id="249" w:author="THIAGO HENRIQUE VITAL DE OLIVEIRA" w:date="2019-02-22T18:40:00Z"/>
                <w:b/>
                <w:i/>
                <w:color w:val="FFFFFF" w:themeColor="background1"/>
                <w:highlight w:val="black"/>
              </w:rPr>
            </w:pPr>
            <w:del w:id="250" w:author="THIAGO HENRIQUE VITAL DE OLIVEIRA" w:date="2019-02-22T18:40:00Z">
              <w:r w:rsidRPr="0095065F" w:rsidDel="001D4980">
                <w:rPr>
                  <w:b/>
                  <w:i/>
                  <w:color w:val="FFFFFF" w:themeColor="background1"/>
                  <w:highlight w:val="black"/>
                </w:rPr>
                <w:delText>Crítico (S/N)</w:delText>
              </w:r>
            </w:del>
          </w:p>
        </w:tc>
      </w:tr>
      <w:tr w:rsidR="004A03D0" w:rsidDel="001D4980" w:rsidTr="009F757D">
        <w:trPr>
          <w:del w:id="251" w:author="THIAGO HENRIQUE VITAL DE OLIVEIRA" w:date="2019-02-22T18:40:00Z"/>
        </w:trPr>
        <w:tc>
          <w:tcPr>
            <w:tcW w:w="1156" w:type="dxa"/>
            <w:vAlign w:val="center"/>
          </w:tcPr>
          <w:p w:rsidR="004A03D0" w:rsidRPr="0095065F" w:rsidDel="001D4980" w:rsidRDefault="004A03D0" w:rsidP="009F757D">
            <w:pPr>
              <w:tabs>
                <w:tab w:val="center" w:pos="882"/>
                <w:tab w:val="right" w:pos="1764"/>
              </w:tabs>
              <w:jc w:val="center"/>
              <w:rPr>
                <w:del w:id="252" w:author="THIAGO HENRIQUE VITAL DE OLIVEIRA" w:date="2019-02-22T18:40:00Z"/>
              </w:rPr>
            </w:pPr>
            <w:del w:id="253" w:author="THIAGO HENRIQUE VITAL DE OLIVEIRA" w:date="2019-02-22T18:40:00Z">
              <w:r w:rsidDel="001D4980">
                <w:delText>RF</w:delText>
              </w:r>
              <w:r w:rsidRPr="0095065F" w:rsidDel="001D4980">
                <w:delText>01</w:delText>
              </w:r>
            </w:del>
          </w:p>
        </w:tc>
        <w:tc>
          <w:tcPr>
            <w:tcW w:w="7161" w:type="dxa"/>
          </w:tcPr>
          <w:p w:rsidR="004A03D0" w:rsidRPr="0095065F" w:rsidDel="001D4980" w:rsidRDefault="004A03D0" w:rsidP="009F757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  <w:rPr>
                <w:del w:id="254" w:author="THIAGO HENRIQUE VITAL DE OLIVEIRA" w:date="2019-02-22T18:40:00Z"/>
              </w:rPr>
            </w:pPr>
            <w:ins w:id="255" w:author="Thiago Oliveira" w:date="2018-08-24T10:02:00Z">
              <w:del w:id="256" w:author="THIAGO HENRIQUE VITAL DE OLIVEIRA" w:date="2019-02-22T18:40:00Z">
                <w:r w:rsidDel="001D4980">
                  <w:delText xml:space="preserve">Gera protocolo de atendimento </w:delText>
                </w:r>
              </w:del>
            </w:ins>
            <w:del w:id="257" w:author="THIAGO HENRIQUE VITAL DE OLIVEIRA" w:date="2019-02-22T18:40:00Z">
              <w:r w:rsidDel="001D4980">
                <w:delText>ou exclui</w:delText>
              </w:r>
            </w:del>
            <w:del w:id="258" w:author="THIAGO HENRIQUE VITAL DE OLIVEIRA" w:date="2018-08-23T20:57:00Z">
              <w:r w:rsidDel="00BA7AEA">
                <w:delText>Faça uma breve descrição do requisito</w:delText>
              </w:r>
            </w:del>
            <w:del w:id="259" w:author="THIAGO HENRIQUE VITAL DE OLIVEIRA" w:date="2019-02-22T18:40:00Z">
              <w:r w:rsidDel="001D4980">
                <w:delText>r</w:delText>
              </w:r>
            </w:del>
          </w:p>
        </w:tc>
        <w:tc>
          <w:tcPr>
            <w:tcW w:w="1039" w:type="dxa"/>
            <w:vAlign w:val="center"/>
          </w:tcPr>
          <w:p w:rsidR="004A03D0" w:rsidRPr="0095065F" w:rsidDel="001D4980" w:rsidRDefault="004A03D0" w:rsidP="009F757D">
            <w:pPr>
              <w:jc w:val="center"/>
              <w:rPr>
                <w:del w:id="260" w:author="THIAGO HENRIQUE VITAL DE OLIVEIRA" w:date="2019-02-22T18:40:00Z"/>
                <w:rFonts w:eastAsia="Arial"/>
                <w:color w:val="000000"/>
              </w:rPr>
            </w:pPr>
            <w:del w:id="261" w:author="THIAGO HENRIQUE VITAL DE OLIVEIRA" w:date="2018-08-23T20:58:00Z">
              <w:r w:rsidRPr="0095065F" w:rsidDel="00BA7AEA">
                <w:rPr>
                  <w:rFonts w:eastAsia="Arial"/>
                  <w:color w:val="000000"/>
                </w:rPr>
                <w:delText>N</w:delText>
              </w:r>
            </w:del>
            <w:del w:id="262" w:author="THIAGO HENRIQUE VITAL DE OLIVEIRA" w:date="2019-02-22T18:40:00Z">
              <w:r w:rsidDel="001D4980">
                <w:rPr>
                  <w:rFonts w:eastAsia="Arial"/>
                  <w:color w:val="000000"/>
                </w:rPr>
                <w:delText>S</w:delText>
              </w:r>
            </w:del>
          </w:p>
        </w:tc>
      </w:tr>
      <w:tr w:rsidR="004A03D0" w:rsidDel="001D4980" w:rsidTr="009F757D">
        <w:trPr>
          <w:del w:id="263" w:author="THIAGO HENRIQUE VITAL DE OLIVEIRA" w:date="2019-02-22T18:40:00Z"/>
        </w:trPr>
        <w:tc>
          <w:tcPr>
            <w:tcW w:w="1156" w:type="dxa"/>
            <w:vAlign w:val="center"/>
          </w:tcPr>
          <w:p w:rsidR="004A03D0" w:rsidRPr="0095065F" w:rsidDel="001D4980" w:rsidRDefault="004A03D0" w:rsidP="009F757D">
            <w:pPr>
              <w:tabs>
                <w:tab w:val="center" w:pos="882"/>
                <w:tab w:val="right" w:pos="1764"/>
              </w:tabs>
              <w:jc w:val="center"/>
              <w:rPr>
                <w:del w:id="264" w:author="THIAGO HENRIQUE VITAL DE OLIVEIRA" w:date="2019-02-22T18:40:00Z"/>
              </w:rPr>
            </w:pPr>
            <w:del w:id="265" w:author="THIAGO HENRIQUE VITAL DE OLIVEIRA" w:date="2019-02-22T18:40:00Z">
              <w:r w:rsidDel="001D4980">
                <w:delText>RF</w:delText>
              </w:r>
              <w:r w:rsidRPr="0095065F" w:rsidDel="001D4980">
                <w:delText>02</w:delText>
              </w:r>
            </w:del>
          </w:p>
        </w:tc>
        <w:tc>
          <w:tcPr>
            <w:tcW w:w="7161" w:type="dxa"/>
          </w:tcPr>
          <w:p w:rsidR="004A03D0" w:rsidRPr="0095065F" w:rsidDel="001D4980" w:rsidRDefault="004A03D0" w:rsidP="009F757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  <w:rPr>
                <w:del w:id="266" w:author="THIAGO HENRIQUE VITAL DE OLIVEIRA" w:date="2019-02-22T18:40:00Z"/>
              </w:rPr>
            </w:pPr>
            <w:del w:id="267" w:author="THIAGO HENRIQUE VITAL DE OLIVEIRA" w:date="2018-08-23T20:58:00Z">
              <w:r w:rsidDel="00BA7AEA">
                <w:delText>Faça uma breve descrição do requisito</w:delText>
              </w:r>
              <w:r w:rsidRPr="0095065F" w:rsidDel="00BA7AEA">
                <w:delText>.</w:delText>
              </w:r>
            </w:del>
            <w:ins w:id="268" w:author="Thiago Oliveira" w:date="2018-08-24T10:02:00Z">
              <w:del w:id="269" w:author="THIAGO HENRIQUE VITAL DE OLIVEIRA" w:date="2019-02-22T18:40:00Z">
                <w:r w:rsidDel="001D4980">
                  <w:delText>Gravação, exclusão e baixar chamadas para computador</w:delText>
                </w:r>
              </w:del>
            </w:ins>
          </w:p>
        </w:tc>
        <w:tc>
          <w:tcPr>
            <w:tcW w:w="1039" w:type="dxa"/>
            <w:vAlign w:val="center"/>
          </w:tcPr>
          <w:p w:rsidR="004A03D0" w:rsidRPr="0095065F" w:rsidDel="001D4980" w:rsidRDefault="004A03D0" w:rsidP="009F757D">
            <w:pPr>
              <w:jc w:val="center"/>
              <w:rPr>
                <w:del w:id="270" w:author="THIAGO HENRIQUE VITAL DE OLIVEIRA" w:date="2019-02-22T18:40:00Z"/>
                <w:rFonts w:eastAsia="Arial"/>
                <w:color w:val="000000"/>
              </w:rPr>
            </w:pPr>
            <w:del w:id="271" w:author="THIAGO HENRIQUE VITAL DE OLIVEIRA" w:date="2018-08-23T20:59:00Z">
              <w:r w:rsidRPr="0095065F" w:rsidDel="00BA7AEA">
                <w:rPr>
                  <w:rFonts w:eastAsia="Arial"/>
                  <w:color w:val="000000"/>
                </w:rPr>
                <w:delText>N</w:delText>
              </w:r>
            </w:del>
            <w:ins w:id="272" w:author="Thiago Oliveira" w:date="2018-08-24T10:02:00Z">
              <w:del w:id="273" w:author="THIAGO HENRIQUE VITAL DE OLIVEIRA" w:date="2019-02-22T18:40:00Z">
                <w:r w:rsidDel="001D4980">
                  <w:rPr>
                    <w:rFonts w:eastAsia="Arial"/>
                    <w:color w:val="000000"/>
                  </w:rPr>
                  <w:delText>S</w:delText>
                </w:r>
              </w:del>
            </w:ins>
          </w:p>
        </w:tc>
      </w:tr>
      <w:tr w:rsidR="004A03D0" w:rsidDel="001D4980" w:rsidTr="009F757D">
        <w:trPr>
          <w:del w:id="274" w:author="THIAGO HENRIQUE VITAL DE OLIVEIRA" w:date="2019-02-22T18:40:00Z"/>
        </w:trPr>
        <w:tc>
          <w:tcPr>
            <w:tcW w:w="1156" w:type="dxa"/>
            <w:vAlign w:val="center"/>
          </w:tcPr>
          <w:p w:rsidR="004A03D0" w:rsidDel="001D4980" w:rsidRDefault="004A03D0" w:rsidP="009F757D">
            <w:pPr>
              <w:tabs>
                <w:tab w:val="center" w:pos="882"/>
                <w:tab w:val="right" w:pos="1764"/>
              </w:tabs>
              <w:jc w:val="center"/>
              <w:rPr>
                <w:del w:id="275" w:author="THIAGO HENRIQUE VITAL DE OLIVEIRA" w:date="2019-02-22T18:40:00Z"/>
              </w:rPr>
            </w:pPr>
            <w:ins w:id="276" w:author="Thiago Oliveira" w:date="2018-08-24T10:01:00Z">
              <w:del w:id="277" w:author="THIAGO HENRIQUE VITAL DE OLIVEIRA" w:date="2019-02-22T18:40:00Z">
                <w:r w:rsidDel="001D4980">
                  <w:delText>Gerenciamento de ramais</w:delText>
                </w:r>
                <w:r w:rsidDel="001D4980">
                  <w:rPr>
                    <w:rFonts w:eastAsia="Arial"/>
                    <w:color w:val="000000"/>
                  </w:rPr>
                  <w:delText>S</w:delText>
                </w:r>
              </w:del>
            </w:ins>
            <w:del w:id="278" w:author="THIAGO HENRIQUE VITAL DE OLIVEIRA" w:date="2019-02-22T18:40:00Z">
              <w:r w:rsidDel="001D4980">
                <w:delText>Gerar relatório de chamadas</w:delText>
              </w:r>
            </w:del>
            <w:ins w:id="279" w:author="Thiago Oliveira" w:date="2018-08-24T10:03:00Z">
              <w:del w:id="280" w:author="THIAGO HENRIQUE VITAL DE OLIVEIRA" w:date="2019-02-22T18:40:00Z">
                <w:r w:rsidDel="001D4980">
                  <w:rPr>
                    <w:rFonts w:eastAsia="Arial"/>
                    <w:color w:val="000000"/>
                  </w:rPr>
                  <w:delText>S</w:delText>
                </w:r>
                <w:r w:rsidDel="001D4980">
                  <w:delText>RF05</w:delText>
                </w:r>
              </w:del>
            </w:ins>
            <w:del w:id="281" w:author="THIAGO HENRIQUE VITAL DE OLIVEIRA" w:date="2019-02-22T18:40:00Z">
              <w:r w:rsidDel="001D4980">
                <w:delText>Acionar URA</w:delText>
              </w:r>
            </w:del>
            <w:ins w:id="282" w:author="Thiago Oliveira" w:date="2018-08-24T10:03:00Z">
              <w:del w:id="283" w:author="THIAGO HENRIQUE VITAL DE OLIVEIRA" w:date="2019-02-22T18:40:00Z">
                <w:r w:rsidDel="001D4980">
                  <w:rPr>
                    <w:rFonts w:eastAsia="Arial"/>
                    <w:color w:val="000000"/>
                  </w:rPr>
                  <w:delText>S</w:delText>
                </w:r>
              </w:del>
            </w:ins>
            <w:del w:id="284" w:author="THIAGO HENRIQUE VITAL DE OLIVEIRA" w:date="2019-02-22T18:40:00Z">
              <w:r w:rsidDel="001D4980">
                <w:delText>RF06</w:delText>
              </w:r>
            </w:del>
          </w:p>
        </w:tc>
        <w:tc>
          <w:tcPr>
            <w:tcW w:w="7161" w:type="dxa"/>
          </w:tcPr>
          <w:p w:rsidR="004A03D0" w:rsidDel="001D4980" w:rsidRDefault="004A03D0" w:rsidP="009F757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  <w:rPr>
                <w:del w:id="285" w:author="THIAGO HENRIQUE VITAL DE OLIVEIRA" w:date="2019-02-22T18:40:00Z"/>
              </w:rPr>
            </w:pPr>
            <w:del w:id="286" w:author="THIAGO HENRIQUE VITAL DE OLIVEIRA" w:date="2019-02-22T18:40:00Z">
              <w:r w:rsidDel="001D4980">
                <w:delText>Fazer chamadas</w:delText>
              </w:r>
            </w:del>
          </w:p>
        </w:tc>
        <w:tc>
          <w:tcPr>
            <w:tcW w:w="1039" w:type="dxa"/>
            <w:vAlign w:val="center"/>
          </w:tcPr>
          <w:p w:rsidR="004A03D0" w:rsidDel="001D4980" w:rsidRDefault="004A03D0" w:rsidP="009F757D">
            <w:pPr>
              <w:jc w:val="center"/>
              <w:rPr>
                <w:del w:id="287" w:author="THIAGO HENRIQUE VITAL DE OLIVEIRA" w:date="2019-02-22T18:40:00Z"/>
                <w:rFonts w:eastAsia="Arial"/>
                <w:color w:val="000000"/>
              </w:rPr>
            </w:pPr>
            <w:del w:id="288" w:author="THIAGO HENRIQUE VITAL DE OLIVEIRA" w:date="2019-02-22T18:40:00Z">
              <w:r w:rsidDel="001D4980">
                <w:rPr>
                  <w:rFonts w:eastAsia="Arial"/>
                  <w:color w:val="000000"/>
                </w:rPr>
                <w:delText>S</w:delText>
              </w:r>
            </w:del>
          </w:p>
        </w:tc>
      </w:tr>
      <w:tr w:rsidR="004A03D0" w:rsidDel="001D4980" w:rsidTr="009F757D">
        <w:trPr>
          <w:del w:id="289" w:author="THIAGO HENRIQUE VITAL DE OLIVEIRA" w:date="2019-02-22T18:40:00Z"/>
        </w:trPr>
        <w:tc>
          <w:tcPr>
            <w:tcW w:w="1156" w:type="dxa"/>
            <w:vAlign w:val="center"/>
          </w:tcPr>
          <w:p w:rsidR="004A03D0" w:rsidDel="001D4980" w:rsidRDefault="004A03D0" w:rsidP="009F757D">
            <w:pPr>
              <w:tabs>
                <w:tab w:val="center" w:pos="882"/>
                <w:tab w:val="right" w:pos="1764"/>
              </w:tabs>
              <w:jc w:val="center"/>
              <w:rPr>
                <w:del w:id="290" w:author="THIAGO HENRIQUE VITAL DE OLIVEIRA" w:date="2019-02-22T18:40:00Z"/>
              </w:rPr>
            </w:pPr>
            <w:del w:id="291" w:author="THIAGO HENRIQUE VITAL DE OLIVEIRA" w:date="2019-02-22T18:40:00Z">
              <w:r w:rsidDel="001D4980">
                <w:delText>RF07</w:delText>
              </w:r>
            </w:del>
          </w:p>
        </w:tc>
        <w:tc>
          <w:tcPr>
            <w:tcW w:w="7161" w:type="dxa"/>
          </w:tcPr>
          <w:p w:rsidR="004A03D0" w:rsidDel="001D4980" w:rsidRDefault="004A03D0" w:rsidP="009F757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  <w:rPr>
                <w:del w:id="292" w:author="THIAGO HENRIQUE VITAL DE OLIVEIRA" w:date="2019-02-22T18:40:00Z"/>
              </w:rPr>
            </w:pPr>
            <w:del w:id="293" w:author="THIAGO HENRIQUE VITAL DE OLIVEIRA" w:date="2019-02-22T18:40:00Z">
              <w:r w:rsidDel="001D4980">
                <w:delText>Receber chamadas</w:delText>
              </w:r>
            </w:del>
          </w:p>
        </w:tc>
        <w:tc>
          <w:tcPr>
            <w:tcW w:w="1039" w:type="dxa"/>
            <w:vAlign w:val="center"/>
          </w:tcPr>
          <w:p w:rsidR="004A03D0" w:rsidDel="001D4980" w:rsidRDefault="004A03D0" w:rsidP="009F757D">
            <w:pPr>
              <w:jc w:val="center"/>
              <w:rPr>
                <w:del w:id="294" w:author="THIAGO HENRIQUE VITAL DE OLIVEIRA" w:date="2019-02-22T18:40:00Z"/>
                <w:rFonts w:eastAsia="Arial"/>
                <w:color w:val="000000"/>
              </w:rPr>
            </w:pPr>
            <w:del w:id="295" w:author="THIAGO HENRIQUE VITAL DE OLIVEIRA" w:date="2019-02-22T18:40:00Z">
              <w:r w:rsidDel="001D4980">
                <w:rPr>
                  <w:rFonts w:eastAsia="Arial"/>
                  <w:color w:val="000000"/>
                </w:rPr>
                <w:delText>S</w:delText>
              </w:r>
            </w:del>
          </w:p>
        </w:tc>
      </w:tr>
      <w:tr w:rsidR="004A03D0" w:rsidDel="001D4980" w:rsidTr="009F757D">
        <w:trPr>
          <w:del w:id="296" w:author="THIAGO HENRIQUE VITAL DE OLIVEIRA" w:date="2019-02-22T18:40:00Z"/>
        </w:trPr>
        <w:tc>
          <w:tcPr>
            <w:tcW w:w="1156" w:type="dxa"/>
            <w:vAlign w:val="center"/>
          </w:tcPr>
          <w:p w:rsidR="004A03D0" w:rsidDel="001D4980" w:rsidRDefault="004A03D0" w:rsidP="009F757D">
            <w:pPr>
              <w:tabs>
                <w:tab w:val="center" w:pos="882"/>
                <w:tab w:val="right" w:pos="1764"/>
              </w:tabs>
              <w:jc w:val="center"/>
              <w:rPr>
                <w:del w:id="297" w:author="THIAGO HENRIQUE VITAL DE OLIVEIRA" w:date="2019-02-22T18:40:00Z"/>
              </w:rPr>
            </w:pPr>
            <w:del w:id="298" w:author="THIAGO HENRIQUE VITAL DE OLIVEIRA" w:date="2019-02-22T18:40:00Z">
              <w:r w:rsidDel="001D4980">
                <w:delText>RF08</w:delText>
              </w:r>
            </w:del>
          </w:p>
        </w:tc>
        <w:tc>
          <w:tcPr>
            <w:tcW w:w="7161" w:type="dxa"/>
          </w:tcPr>
          <w:p w:rsidR="004A03D0" w:rsidDel="001D4980" w:rsidRDefault="004A03D0" w:rsidP="009F757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  <w:rPr>
                <w:del w:id="299" w:author="THIAGO HENRIQUE VITAL DE OLIVEIRA" w:date="2019-02-22T18:40:00Z"/>
              </w:rPr>
            </w:pPr>
            <w:del w:id="300" w:author="THIAGO HENRIQUE VITAL DE OLIVEIRA" w:date="2019-02-22T18:40:00Z">
              <w:r w:rsidDel="001D4980">
                <w:delText>Efetuar Login</w:delText>
              </w:r>
            </w:del>
          </w:p>
        </w:tc>
        <w:tc>
          <w:tcPr>
            <w:tcW w:w="1039" w:type="dxa"/>
            <w:vAlign w:val="center"/>
          </w:tcPr>
          <w:p w:rsidR="004A03D0" w:rsidDel="001D4980" w:rsidRDefault="004A03D0" w:rsidP="009F757D">
            <w:pPr>
              <w:jc w:val="center"/>
              <w:rPr>
                <w:del w:id="301" w:author="THIAGO HENRIQUE VITAL DE OLIVEIRA" w:date="2019-02-22T18:40:00Z"/>
                <w:rFonts w:eastAsia="Arial"/>
                <w:color w:val="000000"/>
              </w:rPr>
            </w:pPr>
            <w:del w:id="302" w:author="THIAGO HENRIQUE VITAL DE OLIVEIRA" w:date="2019-02-22T18:40:00Z">
              <w:r w:rsidDel="001D4980">
                <w:rPr>
                  <w:rFonts w:eastAsia="Arial"/>
                  <w:color w:val="000000"/>
                </w:rPr>
                <w:delText>S</w:delText>
              </w:r>
            </w:del>
          </w:p>
        </w:tc>
      </w:tr>
    </w:tbl>
    <w:p w:rsidR="004A03D0" w:rsidRPr="001B2DB6" w:rsidDel="003C0B90" w:rsidRDefault="004A03D0" w:rsidP="004A03D0">
      <w:pPr>
        <w:rPr>
          <w:del w:id="303" w:author="Joao Ronaldo Del Ducca Cunha" w:date="2018-08-22T18:27:00Z"/>
          <w:color w:val="0000FF"/>
        </w:rPr>
      </w:pPr>
    </w:p>
    <w:p w:rsidR="004A03D0" w:rsidDel="003C0B90" w:rsidRDefault="004A03D0" w:rsidP="004A03D0">
      <w:pPr>
        <w:pStyle w:val="Ttulo2"/>
        <w:rPr>
          <w:del w:id="304" w:author="Joao Ronaldo Del Ducca Cunha" w:date="2018-08-22T18:26:00Z"/>
        </w:rPr>
      </w:pPr>
      <w:bookmarkStart w:id="305" w:name="_Toc512930919"/>
      <w:bookmarkStart w:id="306" w:name="_Toc452813602"/>
      <w:bookmarkStart w:id="307" w:name="_Toc436203408"/>
      <w:bookmarkStart w:id="308" w:name="_Toc18208278"/>
      <w:del w:id="309" w:author="Joao Ronaldo Del Ducca Cunha" w:date="2018-08-22T18:26:00Z">
        <w:r w:rsidDel="003C0B90">
          <w:delText>Requisitos Não Funcionais do Produto</w:delText>
        </w:r>
        <w:bookmarkEnd w:id="305"/>
        <w:bookmarkEnd w:id="306"/>
        <w:bookmarkEnd w:id="307"/>
        <w:bookmarkEnd w:id="308"/>
      </w:del>
    </w:p>
    <w:p w:rsidR="004A03D0" w:rsidRPr="001B2DB6" w:rsidDel="003C0B90" w:rsidRDefault="004A03D0" w:rsidP="004A03D0">
      <w:pPr>
        <w:rPr>
          <w:del w:id="310" w:author="Joao Ronaldo Del Ducca Cunha" w:date="2018-08-22T18:26:00Z"/>
          <w:color w:val="0000FF"/>
        </w:rPr>
      </w:pPr>
      <w:del w:id="311" w:author="Joao Ronaldo Del Ducca Cunha" w:date="2018-08-22T18:26:00Z">
        <w:r w:rsidRPr="001B2DB6" w:rsidDel="003C0B90">
          <w:rPr>
            <w:color w:val="0000FF"/>
          </w:rPr>
          <w:delText>Liste com detalhes os padrões aplicáveis, os requisitos de hardware ou de plataforma, os requisitos de desempenho e os requisitos ambientais.]</w:delText>
        </w:r>
      </w:del>
    </w:p>
    <w:p w:rsidR="004A03D0" w:rsidRPr="001B2DB6" w:rsidDel="003C0B90" w:rsidRDefault="004A03D0" w:rsidP="004A03D0">
      <w:pPr>
        <w:rPr>
          <w:del w:id="312" w:author="Joao Ronaldo Del Ducca Cunha" w:date="2018-08-22T18:26:00Z"/>
          <w:color w:val="0000FF"/>
        </w:rPr>
      </w:pPr>
      <w:del w:id="313" w:author="Joao Ronaldo Del Ducca Cunha" w:date="2018-08-22T18:26:00Z">
        <w:r w:rsidRPr="001B2DB6" w:rsidDel="003C0B90">
          <w:rPr>
            <w:color w:val="0000FF"/>
          </w:rPr>
          <w:delText>Defina as faixas de qualidade para desempenho, robustez, tolerância a erros, usabilidade e características semelhantes que não são capturadas no Conjunto de Recursos.</w:delText>
        </w:r>
      </w:del>
    </w:p>
    <w:p w:rsidR="004A03D0" w:rsidRPr="001B2DB6" w:rsidDel="003C0B90" w:rsidRDefault="004A03D0" w:rsidP="004A03D0">
      <w:pPr>
        <w:rPr>
          <w:del w:id="314" w:author="Joao Ronaldo Del Ducca Cunha" w:date="2018-08-22T18:26:00Z"/>
          <w:color w:val="0000FF"/>
        </w:rPr>
      </w:pPr>
      <w:bookmarkStart w:id="315" w:name="_Toc452813607"/>
      <w:bookmarkStart w:id="316" w:name="_Toc436203413"/>
      <w:del w:id="317" w:author="Joao Ronaldo Del Ducca Cunha" w:date="2018-08-22T18:26:00Z">
        <w:r w:rsidRPr="001B2DB6" w:rsidDel="003C0B90">
          <w:rPr>
            <w:color w:val="0000FF"/>
          </w:rPr>
          <w:delText>Mencione quaisquer restrições de design, restrições externas ou outras dependências.</w:delText>
        </w:r>
      </w:del>
    </w:p>
    <w:p w:rsidR="004A03D0" w:rsidRPr="001B2DB6" w:rsidDel="003C0B90" w:rsidRDefault="004A03D0" w:rsidP="004A03D0">
      <w:pPr>
        <w:rPr>
          <w:del w:id="318" w:author="Joao Ronaldo Del Ducca Cunha" w:date="2018-08-22T18:26:00Z"/>
          <w:color w:val="0000FF"/>
        </w:rPr>
      </w:pPr>
      <w:del w:id="319" w:author="Joao Ronaldo Del Ducca Cunha" w:date="2018-08-22T18:26:00Z">
        <w:r w:rsidRPr="001B2DB6" w:rsidDel="003C0B90">
          <w:rPr>
            <w:color w:val="0000FF"/>
          </w:rPr>
          <w:delText>Defina quaisquer requisitos de documentação específicos, incluindo requisitos de manuais do usuário, Ajuda on-line, instalação, rotulação e de embalagem.</w:delText>
        </w:r>
      </w:del>
    </w:p>
    <w:p w:rsidR="004A03D0" w:rsidRPr="001B2DB6" w:rsidDel="003C0B90" w:rsidRDefault="004A03D0" w:rsidP="004A03D0">
      <w:pPr>
        <w:rPr>
          <w:del w:id="320" w:author="Joao Ronaldo Del Ducca Cunha" w:date="2018-08-22T18:26:00Z"/>
          <w:color w:val="0000FF"/>
        </w:rPr>
      </w:pPr>
      <w:del w:id="321" w:author="Joao Ronaldo Del Ducca Cunha" w:date="2018-08-22T18:26:00Z">
        <w:r w:rsidRPr="001B2DB6" w:rsidDel="003C0B90">
          <w:rPr>
            <w:color w:val="0000FF"/>
          </w:rPr>
          <w:delText>Defina a prioridade desses outros requisitos do produto. Inclua, se for útil, atributos como, por exemplo, estabilidade, benefício, esforço e risco.</w:delText>
        </w:r>
        <w:bookmarkEnd w:id="315"/>
        <w:r w:rsidRPr="001B2DB6" w:rsidDel="003C0B90">
          <w:rPr>
            <w:rStyle w:val="tw4winInternal"/>
            <w:color w:val="0000FF"/>
          </w:rPr>
          <w:delText xml:space="preserve"> </w:delText>
        </w:r>
        <w:bookmarkEnd w:id="316"/>
      </w:del>
    </w:p>
    <w:p w:rsidR="004A03D0" w:rsidDel="003C0B90" w:rsidRDefault="004A03D0" w:rsidP="004A03D0">
      <w:pPr>
        <w:rPr>
          <w:del w:id="322" w:author="Joao Ronaldo Del Ducca Cunha" w:date="2018-08-22T18:26:00Z"/>
          <w:color w:val="0000FF"/>
        </w:rPr>
      </w:pPr>
      <w:del w:id="323" w:author="Joao Ronaldo Del Ducca Cunha" w:date="2018-08-22T18:26:00Z">
        <w:r w:rsidRPr="00BF10CB" w:rsidDel="003C0B90">
          <w:rPr>
            <w:color w:val="0000FF"/>
          </w:rPr>
          <w:delText>Exemplo</w:delText>
        </w:r>
        <w:r w:rsidDel="003C0B90">
          <w:rPr>
            <w:color w:val="0000FF"/>
          </w:rPr>
          <w:delText xml:space="preserve"> de requisitos não funcionais:</w:delText>
        </w:r>
      </w:del>
    </w:p>
    <w:p w:rsidR="004A03D0" w:rsidRPr="00BF10CB" w:rsidDel="003C0B90" w:rsidRDefault="004A03D0">
      <w:pPr>
        <w:rPr>
          <w:del w:id="324" w:author="Joao Ronaldo Del Ducca Cunha" w:date="2018-08-22T18:26:00Z"/>
          <w:color w:val="8DB3E2" w:themeColor="text2" w:themeTint="66"/>
        </w:rPr>
        <w:pPrChange w:id="325" w:author="Joao Ronaldo Del Ducca Cunha" w:date="2018-08-22T18:26:00Z">
          <w:pPr>
            <w:pStyle w:val="Corpodetexto"/>
          </w:pPr>
        </w:pPrChange>
      </w:pPr>
      <w:del w:id="326" w:author="Joao Ronaldo Del Ducca Cunha" w:date="2018-08-22T18:26:00Z">
        <w:r w:rsidRPr="00BF10CB" w:rsidDel="003C0B90">
          <w:rPr>
            <w:color w:val="8DB3E2" w:themeColor="text2" w:themeTint="66"/>
          </w:rPr>
          <w:delText>O sistema deve utilizar os padrões de desenvolvimento, ferramentas de software e hardware adotados pela equipe do projeto. Serão descritos, a seguir, requisitos adicionais aos já utilizados.</w:delText>
        </w:r>
      </w:del>
    </w:p>
    <w:p w:rsidR="004A03D0" w:rsidRPr="00BF10CB" w:rsidDel="003C0B90" w:rsidRDefault="004A03D0">
      <w:pPr>
        <w:rPr>
          <w:del w:id="327" w:author="Joao Ronaldo Del Ducca Cunha" w:date="2018-08-22T18:26:00Z"/>
          <w:color w:val="8DB3E2" w:themeColor="text2" w:themeTint="66"/>
        </w:rPr>
        <w:pPrChange w:id="328" w:author="Joao Ronaldo Del Ducca Cunha" w:date="2018-08-22T18:26:00Z">
          <w:pPr>
            <w:widowControl w:val="0"/>
            <w:numPr>
              <w:numId w:val="9"/>
            </w:numPr>
            <w:tabs>
              <w:tab w:val="num" w:pos="720"/>
            </w:tabs>
            <w:spacing w:line="240" w:lineRule="atLeast"/>
            <w:ind w:left="720" w:hanging="360"/>
            <w:jc w:val="left"/>
          </w:pPr>
        </w:pPrChange>
      </w:pPr>
      <w:del w:id="329" w:author="Joao Ronaldo Del Ducca Cunha" w:date="2018-08-22T18:26:00Z">
        <w:r w:rsidRPr="00BF10CB" w:rsidDel="003C0B90">
          <w:rPr>
            <w:color w:val="8DB3E2" w:themeColor="text2" w:themeTint="66"/>
          </w:rPr>
          <w:delText>Requisitos de Sistema</w:delText>
        </w:r>
      </w:del>
    </w:p>
    <w:p w:rsidR="004A03D0" w:rsidRPr="00BF10CB" w:rsidDel="003C0B90" w:rsidRDefault="004A03D0">
      <w:pPr>
        <w:rPr>
          <w:del w:id="330" w:author="Joao Ronaldo Del Ducca Cunha" w:date="2018-08-22T18:26:00Z"/>
          <w:color w:val="8DB3E2" w:themeColor="text2" w:themeTint="66"/>
        </w:rPr>
        <w:pPrChange w:id="331" w:author="Joao Ronaldo Del Ducca Cunha" w:date="2018-08-22T18:26:00Z">
          <w:pPr>
            <w:widowControl w:val="0"/>
            <w:numPr>
              <w:ilvl w:val="1"/>
              <w:numId w:val="9"/>
            </w:numPr>
            <w:tabs>
              <w:tab w:val="num" w:pos="1440"/>
            </w:tabs>
            <w:spacing w:line="240" w:lineRule="atLeast"/>
            <w:ind w:left="1440" w:hanging="360"/>
            <w:jc w:val="left"/>
          </w:pPr>
        </w:pPrChange>
      </w:pPr>
      <w:del w:id="332" w:author="Joao Ronaldo Del Ducca Cunha" w:date="2018-08-22T18:26:00Z">
        <w:r w:rsidRPr="00BF10CB" w:rsidDel="003C0B90">
          <w:rPr>
            <w:color w:val="8DB3E2" w:themeColor="text2" w:themeTint="66"/>
          </w:rPr>
          <w:delText>O sistema deverá permitir a pesquisa e exportação do resultado das pesquisas para formato de arquivo pdf (</w:delText>
        </w:r>
        <w:r w:rsidRPr="00BF10CB" w:rsidDel="003C0B90">
          <w:rPr>
            <w:i/>
            <w:color w:val="8DB3E2" w:themeColor="text2" w:themeTint="66"/>
          </w:rPr>
          <w:delText>Portable Document Format</w:delText>
        </w:r>
        <w:r w:rsidRPr="00BF10CB" w:rsidDel="003C0B90">
          <w:rPr>
            <w:color w:val="8DB3E2" w:themeColor="text2" w:themeTint="66"/>
          </w:rPr>
          <w:delText>)</w:delText>
        </w:r>
      </w:del>
    </w:p>
    <w:p w:rsidR="004A03D0" w:rsidRPr="00BF10CB" w:rsidDel="003C0B90" w:rsidRDefault="004A03D0">
      <w:pPr>
        <w:rPr>
          <w:del w:id="333" w:author="Joao Ronaldo Del Ducca Cunha" w:date="2018-08-22T18:26:00Z"/>
          <w:color w:val="8DB3E2" w:themeColor="text2" w:themeTint="66"/>
        </w:rPr>
        <w:pPrChange w:id="334" w:author="Joao Ronaldo Del Ducca Cunha" w:date="2018-08-22T18:26:00Z">
          <w:pPr>
            <w:widowControl w:val="0"/>
            <w:numPr>
              <w:numId w:val="9"/>
            </w:numPr>
            <w:tabs>
              <w:tab w:val="num" w:pos="720"/>
            </w:tabs>
            <w:spacing w:line="240" w:lineRule="atLeast"/>
            <w:ind w:left="720" w:hanging="360"/>
            <w:jc w:val="left"/>
          </w:pPr>
        </w:pPrChange>
      </w:pPr>
      <w:del w:id="335" w:author="Joao Ronaldo Del Ducca Cunha" w:date="2018-08-22T18:26:00Z">
        <w:r w:rsidRPr="00BF10CB" w:rsidDel="003C0B90">
          <w:rPr>
            <w:color w:val="8DB3E2" w:themeColor="text2" w:themeTint="66"/>
          </w:rPr>
          <w:delText>Requisitos de Suportabilidade/Ambiente</w:delText>
        </w:r>
      </w:del>
    </w:p>
    <w:p w:rsidR="004A03D0" w:rsidRPr="00BF10CB" w:rsidDel="003C0B90" w:rsidRDefault="004A03D0">
      <w:pPr>
        <w:rPr>
          <w:del w:id="336" w:author="Joao Ronaldo Del Ducca Cunha" w:date="2018-08-22T18:26:00Z"/>
          <w:color w:val="8DB3E2" w:themeColor="text2" w:themeTint="66"/>
        </w:rPr>
        <w:pPrChange w:id="337" w:author="Joao Ronaldo Del Ducca Cunha" w:date="2018-08-22T18:26:00Z">
          <w:pPr>
            <w:widowControl w:val="0"/>
            <w:numPr>
              <w:ilvl w:val="1"/>
              <w:numId w:val="9"/>
            </w:numPr>
            <w:tabs>
              <w:tab w:val="num" w:pos="1440"/>
            </w:tabs>
            <w:spacing w:line="240" w:lineRule="atLeast"/>
            <w:ind w:left="1440" w:hanging="360"/>
            <w:jc w:val="left"/>
          </w:pPr>
        </w:pPrChange>
      </w:pPr>
      <w:del w:id="338" w:author="Joao Ronaldo Del Ducca Cunha" w:date="2018-08-22T18:26:00Z">
        <w:r w:rsidRPr="00BF10CB" w:rsidDel="003C0B90">
          <w:rPr>
            <w:color w:val="8DB3E2" w:themeColor="text2" w:themeTint="66"/>
          </w:rPr>
          <w:delText xml:space="preserve">O sistema deverá permitir o acesso através do ambiente </w:delText>
        </w:r>
        <w:r w:rsidRPr="00BF10CB" w:rsidDel="003C0B90">
          <w:rPr>
            <w:iCs/>
            <w:color w:val="8DB3E2" w:themeColor="text2" w:themeTint="66"/>
          </w:rPr>
          <w:delText>Intranet</w:delText>
        </w:r>
        <w:r w:rsidRPr="00BF10CB" w:rsidDel="003C0B90">
          <w:rPr>
            <w:i/>
            <w:iCs/>
            <w:color w:val="8DB3E2" w:themeColor="text2" w:themeTint="66"/>
          </w:rPr>
          <w:delText xml:space="preserve"> </w:delText>
        </w:r>
        <w:r w:rsidRPr="00BF10CB" w:rsidDel="003C0B90">
          <w:rPr>
            <w:color w:val="8DB3E2" w:themeColor="text2" w:themeTint="66"/>
          </w:rPr>
          <w:delText xml:space="preserve">e Internet da organização, quando necessário </w:delText>
        </w:r>
      </w:del>
    </w:p>
    <w:p w:rsidR="004A03D0" w:rsidRPr="00BF10CB" w:rsidDel="003C0B90" w:rsidRDefault="004A03D0">
      <w:pPr>
        <w:rPr>
          <w:del w:id="339" w:author="Joao Ronaldo Del Ducca Cunha" w:date="2018-08-22T18:26:00Z"/>
          <w:color w:val="8DB3E2" w:themeColor="text2" w:themeTint="66"/>
        </w:rPr>
        <w:pPrChange w:id="340" w:author="Joao Ronaldo Del Ducca Cunha" w:date="2018-08-22T18:26:00Z">
          <w:pPr>
            <w:widowControl w:val="0"/>
            <w:numPr>
              <w:numId w:val="9"/>
            </w:numPr>
            <w:tabs>
              <w:tab w:val="num" w:pos="720"/>
            </w:tabs>
            <w:spacing w:line="240" w:lineRule="atLeast"/>
            <w:ind w:left="720" w:hanging="360"/>
            <w:jc w:val="left"/>
          </w:pPr>
        </w:pPrChange>
      </w:pPr>
      <w:del w:id="341" w:author="Joao Ronaldo Del Ducca Cunha" w:date="2018-08-22T18:26:00Z">
        <w:r w:rsidRPr="00BF10CB" w:rsidDel="003C0B90">
          <w:rPr>
            <w:color w:val="8DB3E2" w:themeColor="text2" w:themeTint="66"/>
          </w:rPr>
          <w:delText>Requisitos de Usabilidade</w:delText>
        </w:r>
      </w:del>
    </w:p>
    <w:p w:rsidR="004A03D0" w:rsidRPr="008625B1" w:rsidDel="003C0B90" w:rsidRDefault="004A03D0">
      <w:pPr>
        <w:rPr>
          <w:del w:id="342" w:author="Joao Ronaldo Del Ducca Cunha" w:date="2018-08-22T18:26:00Z"/>
          <w:color w:val="8DB3E2" w:themeColor="text2" w:themeTint="66"/>
        </w:rPr>
        <w:pPrChange w:id="343" w:author="Joao Ronaldo Del Ducca Cunha" w:date="2018-08-22T18:26:00Z">
          <w:pPr>
            <w:widowControl w:val="0"/>
            <w:numPr>
              <w:ilvl w:val="1"/>
              <w:numId w:val="9"/>
            </w:numPr>
            <w:tabs>
              <w:tab w:val="num" w:pos="1440"/>
            </w:tabs>
            <w:spacing w:line="240" w:lineRule="atLeast"/>
            <w:ind w:left="1440" w:hanging="360"/>
            <w:jc w:val="left"/>
          </w:pPr>
        </w:pPrChange>
      </w:pPr>
      <w:del w:id="344" w:author="Joao Ronaldo Del Ducca Cunha" w:date="2018-08-22T18:26:00Z">
        <w:r w:rsidRPr="008625B1" w:rsidDel="003C0B90">
          <w:rPr>
            <w:color w:val="8DB3E2" w:themeColor="text2" w:themeTint="66"/>
          </w:rPr>
          <w:delText>Interface concebida para atender as necessidades e desejos dos usuários.</w:delText>
        </w:r>
      </w:del>
    </w:p>
    <w:p w:rsidR="004A03D0" w:rsidDel="003C0B90" w:rsidRDefault="004A03D0">
      <w:pPr>
        <w:rPr>
          <w:del w:id="345" w:author="Joao Ronaldo Del Ducca Cunha" w:date="2018-08-22T18:26:00Z"/>
          <w:color w:val="8DB3E2" w:themeColor="text2" w:themeTint="66"/>
        </w:rPr>
        <w:pPrChange w:id="346" w:author="Joao Ronaldo Del Ducca Cunha" w:date="2018-08-22T18:26:00Z">
          <w:pPr>
            <w:widowControl w:val="0"/>
            <w:numPr>
              <w:ilvl w:val="1"/>
              <w:numId w:val="9"/>
            </w:numPr>
            <w:tabs>
              <w:tab w:val="num" w:pos="1440"/>
            </w:tabs>
            <w:spacing w:line="240" w:lineRule="atLeast"/>
            <w:ind w:left="1440" w:hanging="360"/>
            <w:jc w:val="left"/>
          </w:pPr>
        </w:pPrChange>
      </w:pPr>
      <w:del w:id="347" w:author="Joao Ronaldo Del Ducca Cunha" w:date="2018-08-22T18:26:00Z">
        <w:r w:rsidRPr="008625B1" w:rsidDel="003C0B90">
          <w:rPr>
            <w:color w:val="8DB3E2" w:themeColor="text2" w:themeTint="66"/>
          </w:rPr>
          <w:delText>Interface avaliada através de um método de avaliação de usabilidade e nenhum erro de usabilidade severo identificado.</w:delText>
        </w:r>
      </w:del>
    </w:p>
    <w:p w:rsidR="004A03D0" w:rsidRPr="00BF10CB" w:rsidDel="003C0B90" w:rsidRDefault="004A03D0">
      <w:pPr>
        <w:rPr>
          <w:del w:id="348" w:author="Joao Ronaldo Del Ducca Cunha" w:date="2018-08-22T18:26:00Z"/>
          <w:color w:val="8DB3E2" w:themeColor="text2" w:themeTint="66"/>
        </w:rPr>
        <w:pPrChange w:id="349" w:author="Joao Ronaldo Del Ducca Cunha" w:date="2018-08-22T18:26:00Z">
          <w:pPr>
            <w:widowControl w:val="0"/>
            <w:numPr>
              <w:numId w:val="9"/>
            </w:numPr>
            <w:tabs>
              <w:tab w:val="num" w:pos="720"/>
            </w:tabs>
            <w:spacing w:line="240" w:lineRule="atLeast"/>
            <w:ind w:left="720" w:hanging="360"/>
            <w:jc w:val="left"/>
          </w:pPr>
        </w:pPrChange>
      </w:pPr>
      <w:del w:id="350" w:author="Joao Ronaldo Del Ducca Cunha" w:date="2018-08-22T18:26:00Z">
        <w:r w:rsidRPr="00BF10CB" w:rsidDel="003C0B90">
          <w:rPr>
            <w:color w:val="8DB3E2" w:themeColor="text2" w:themeTint="66"/>
          </w:rPr>
          <w:delText>Requisitos de Confiabilidade</w:delText>
        </w:r>
      </w:del>
    </w:p>
    <w:p w:rsidR="004A03D0" w:rsidRPr="00BF10CB" w:rsidDel="003C0B90" w:rsidRDefault="004A03D0">
      <w:pPr>
        <w:rPr>
          <w:del w:id="351" w:author="Joao Ronaldo Del Ducca Cunha" w:date="2018-08-22T18:26:00Z"/>
          <w:color w:val="8DB3E2" w:themeColor="text2" w:themeTint="66"/>
        </w:rPr>
        <w:pPrChange w:id="352" w:author="Joao Ronaldo Del Ducca Cunha" w:date="2018-08-22T18:26:00Z">
          <w:pPr>
            <w:widowControl w:val="0"/>
            <w:numPr>
              <w:ilvl w:val="1"/>
              <w:numId w:val="9"/>
            </w:numPr>
            <w:tabs>
              <w:tab w:val="num" w:pos="1440"/>
            </w:tabs>
            <w:spacing w:line="240" w:lineRule="atLeast"/>
            <w:ind w:left="1440" w:hanging="360"/>
            <w:jc w:val="left"/>
          </w:pPr>
        </w:pPrChange>
      </w:pPr>
      <w:del w:id="353" w:author="Joao Ronaldo Del Ducca Cunha" w:date="2018-08-22T18:26:00Z">
        <w:r w:rsidRPr="00BF10CB" w:rsidDel="003C0B90">
          <w:rPr>
            <w:color w:val="8DB3E2" w:themeColor="text2" w:themeTint="66"/>
          </w:rPr>
          <w:delText>O sistema deve estar disponível diariamente das 08h às 18h.</w:delText>
        </w:r>
      </w:del>
    </w:p>
    <w:p w:rsidR="004A03D0" w:rsidRPr="00BF10CB" w:rsidDel="003C0B90" w:rsidRDefault="004A03D0">
      <w:pPr>
        <w:rPr>
          <w:del w:id="354" w:author="Joao Ronaldo Del Ducca Cunha" w:date="2018-08-22T18:26:00Z"/>
          <w:color w:val="8DB3E2" w:themeColor="text2" w:themeTint="66"/>
        </w:rPr>
        <w:pPrChange w:id="355" w:author="Joao Ronaldo Del Ducca Cunha" w:date="2018-08-22T18:26:00Z">
          <w:pPr>
            <w:widowControl w:val="0"/>
            <w:numPr>
              <w:numId w:val="9"/>
            </w:numPr>
            <w:tabs>
              <w:tab w:val="num" w:pos="720"/>
            </w:tabs>
            <w:spacing w:line="240" w:lineRule="atLeast"/>
            <w:ind w:left="720" w:hanging="360"/>
            <w:jc w:val="left"/>
          </w:pPr>
        </w:pPrChange>
      </w:pPr>
      <w:del w:id="356" w:author="Joao Ronaldo Del Ducca Cunha" w:date="2018-08-22T18:26:00Z">
        <w:r w:rsidRPr="00BF10CB" w:rsidDel="003C0B90">
          <w:rPr>
            <w:color w:val="8DB3E2" w:themeColor="text2" w:themeTint="66"/>
          </w:rPr>
          <w:delText>Requisitos de Segurança</w:delText>
        </w:r>
      </w:del>
    </w:p>
    <w:p w:rsidR="004A03D0" w:rsidRPr="00BF10CB" w:rsidDel="003C0B90" w:rsidRDefault="004A03D0">
      <w:pPr>
        <w:rPr>
          <w:del w:id="357" w:author="Joao Ronaldo Del Ducca Cunha" w:date="2018-08-22T18:26:00Z"/>
          <w:color w:val="8DB3E2" w:themeColor="text2" w:themeTint="66"/>
        </w:rPr>
        <w:pPrChange w:id="358" w:author="Joao Ronaldo Del Ducca Cunha" w:date="2018-08-22T18:26:00Z">
          <w:pPr>
            <w:widowControl w:val="0"/>
            <w:numPr>
              <w:ilvl w:val="1"/>
              <w:numId w:val="9"/>
            </w:numPr>
            <w:tabs>
              <w:tab w:val="num" w:pos="1440"/>
            </w:tabs>
            <w:spacing w:line="240" w:lineRule="atLeast"/>
            <w:ind w:left="1440" w:hanging="360"/>
            <w:jc w:val="left"/>
          </w:pPr>
        </w:pPrChange>
      </w:pPr>
      <w:del w:id="359" w:author="Joao Ronaldo Del Ducca Cunha" w:date="2018-08-22T18:26:00Z">
        <w:r w:rsidRPr="00BF10CB" w:rsidDel="003C0B90">
          <w:rPr>
            <w:color w:val="8DB3E2" w:themeColor="text2" w:themeTint="66"/>
          </w:rPr>
          <w:delText>Todo acesso à informação do sistema será controlado por perfil de usuário mediante autenticação.</w:delText>
        </w:r>
      </w:del>
    </w:p>
    <w:p w:rsidR="004A03D0" w:rsidRPr="00BF10CB" w:rsidDel="003C0B90" w:rsidRDefault="004A03D0">
      <w:pPr>
        <w:rPr>
          <w:del w:id="360" w:author="Joao Ronaldo Del Ducca Cunha" w:date="2018-08-22T18:26:00Z"/>
          <w:color w:val="8DB3E2" w:themeColor="text2" w:themeTint="66"/>
        </w:rPr>
        <w:pPrChange w:id="361" w:author="Joao Ronaldo Del Ducca Cunha" w:date="2018-08-22T18:26:00Z">
          <w:pPr>
            <w:widowControl w:val="0"/>
            <w:numPr>
              <w:numId w:val="9"/>
            </w:numPr>
            <w:tabs>
              <w:tab w:val="num" w:pos="720"/>
            </w:tabs>
            <w:spacing w:line="240" w:lineRule="atLeast"/>
            <w:ind w:left="720" w:hanging="360"/>
            <w:jc w:val="left"/>
          </w:pPr>
        </w:pPrChange>
      </w:pPr>
      <w:del w:id="362" w:author="Joao Ronaldo Del Ducca Cunha" w:date="2018-08-22T18:26:00Z">
        <w:r w:rsidRPr="00BF10CB" w:rsidDel="003C0B90">
          <w:rPr>
            <w:color w:val="8DB3E2" w:themeColor="text2" w:themeTint="66"/>
          </w:rPr>
          <w:delText>Requisitos de Documentação</w:delText>
        </w:r>
      </w:del>
    </w:p>
    <w:p w:rsidR="004A03D0" w:rsidRPr="00BF10CB" w:rsidDel="003C0B90" w:rsidRDefault="004A03D0">
      <w:pPr>
        <w:rPr>
          <w:del w:id="363" w:author="Joao Ronaldo Del Ducca Cunha" w:date="2018-08-22T18:26:00Z"/>
          <w:color w:val="8DB3E2" w:themeColor="text2" w:themeTint="66"/>
        </w:rPr>
        <w:pPrChange w:id="364" w:author="Joao Ronaldo Del Ducca Cunha" w:date="2018-08-22T18:26:00Z">
          <w:pPr>
            <w:widowControl w:val="0"/>
            <w:numPr>
              <w:ilvl w:val="1"/>
              <w:numId w:val="9"/>
            </w:numPr>
            <w:tabs>
              <w:tab w:val="num" w:pos="1440"/>
            </w:tabs>
            <w:spacing w:line="240" w:lineRule="atLeast"/>
            <w:ind w:left="1440" w:hanging="360"/>
            <w:jc w:val="left"/>
          </w:pPr>
        </w:pPrChange>
      </w:pPr>
      <w:del w:id="365" w:author="Joao Ronaldo Del Ducca Cunha" w:date="2018-08-22T18:26:00Z">
        <w:r w:rsidRPr="00BF10CB" w:rsidDel="003C0B90">
          <w:rPr>
            <w:color w:val="8DB3E2" w:themeColor="text2" w:themeTint="66"/>
          </w:rPr>
          <w:delText>Script de geração do WAR, JAR e EAR do SisGestor.</w:delText>
        </w:r>
      </w:del>
    </w:p>
    <w:p w:rsidR="004A03D0" w:rsidRPr="00BF10CB" w:rsidDel="003C0B90" w:rsidRDefault="004A03D0">
      <w:pPr>
        <w:rPr>
          <w:del w:id="366" w:author="Joao Ronaldo Del Ducca Cunha" w:date="2018-08-22T18:26:00Z"/>
          <w:color w:val="8DB3E2" w:themeColor="text2" w:themeTint="66"/>
        </w:rPr>
        <w:pPrChange w:id="367" w:author="Joao Ronaldo Del Ducca Cunha" w:date="2018-08-22T18:26:00Z">
          <w:pPr>
            <w:widowControl w:val="0"/>
            <w:numPr>
              <w:ilvl w:val="1"/>
              <w:numId w:val="9"/>
            </w:numPr>
            <w:tabs>
              <w:tab w:val="num" w:pos="1440"/>
            </w:tabs>
            <w:spacing w:line="240" w:lineRule="atLeast"/>
            <w:ind w:left="1440" w:hanging="360"/>
            <w:jc w:val="left"/>
          </w:pPr>
        </w:pPrChange>
      </w:pPr>
      <w:del w:id="368" w:author="Joao Ronaldo Del Ducca Cunha" w:date="2018-08-22T18:26:00Z">
        <w:r w:rsidRPr="00BF10CB" w:rsidDel="003C0B90">
          <w:rPr>
            <w:color w:val="8DB3E2" w:themeColor="text2" w:themeTint="66"/>
          </w:rPr>
          <w:delText>Script de geração do banco de dados do SisGestor.</w:delText>
        </w:r>
      </w:del>
    </w:p>
    <w:p w:rsidR="004A03D0" w:rsidDel="003C0B90" w:rsidRDefault="004A03D0" w:rsidP="004A03D0">
      <w:pPr>
        <w:rPr>
          <w:del w:id="369" w:author="Joao Ronaldo Del Ducca Cunha" w:date="2018-08-22T18:26:00Z"/>
          <w:color w:val="0000FF"/>
        </w:rPr>
      </w:pPr>
    </w:p>
    <w:p w:rsidR="004A03D0" w:rsidDel="003C0B90" w:rsidRDefault="004A03D0" w:rsidP="004A03D0">
      <w:pPr>
        <w:rPr>
          <w:del w:id="370" w:author="Joao Ronaldo Del Ducca Cunha" w:date="2018-08-22T18:26:00Z"/>
        </w:rPr>
      </w:pPr>
    </w:p>
    <w:p w:rsidR="004A03D0" w:rsidDel="003C0B90" w:rsidRDefault="004A03D0" w:rsidP="004A03D0">
      <w:pPr>
        <w:rPr>
          <w:del w:id="371" w:author="Joao Ronaldo Del Ducca Cunha" w:date="2018-08-22T18:26:00Z"/>
        </w:rPr>
      </w:pPr>
    </w:p>
    <w:p w:rsidR="003C0B90" w:rsidRDefault="004A03D0" w:rsidP="004A03D0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  <w:del w:id="372" w:author="Joao Ronaldo Del Ducca Cunha" w:date="2018-08-22T18:26:00Z">
        <w:r w:rsidDel="003C0B90">
          <w:br w:type="page"/>
        </w:r>
      </w:del>
      <w:bookmarkEnd w:id="155"/>
    </w:p>
    <w:p w:rsidR="00301E38" w:rsidRDefault="00BF10CB" w:rsidP="001B2DB6">
      <w:pPr>
        <w:pStyle w:val="Ttulo1"/>
      </w:pPr>
      <w:bookmarkStart w:id="373" w:name="_Toc527565311"/>
      <w:r>
        <w:lastRenderedPageBreak/>
        <w:t>Análise dos</w:t>
      </w:r>
      <w:r w:rsidR="00C31BDA">
        <w:t xml:space="preserve"> Requisitos</w:t>
      </w:r>
      <w:bookmarkEnd w:id="373"/>
    </w:p>
    <w:p w:rsidR="007B5ECB" w:rsidRPr="00A93DFA" w:rsidDel="001D4980" w:rsidRDefault="007B5ECB" w:rsidP="007B5ECB">
      <w:pPr>
        <w:rPr>
          <w:del w:id="374" w:author="THIAGO HENRIQUE VITAL DE OLIVEIRA" w:date="2019-02-22T18:40:00Z"/>
        </w:rPr>
      </w:pPr>
      <w:del w:id="375" w:author="THIAGO HENRIQUE VITAL DE OLIVEIRA" w:date="2019-02-22T18:40:00Z">
        <w:r w:rsidDel="001D4980">
          <w:rPr>
            <w:color w:val="0000FF"/>
          </w:rPr>
          <w:delText>Descrever o conteúdo do capítulo 3.</w:delText>
        </w:r>
      </w:del>
    </w:p>
    <w:p w:rsidR="00301E38" w:rsidRDefault="00301E38">
      <w:pPr>
        <w:pStyle w:val="Ttulo2"/>
      </w:pPr>
      <w:bookmarkStart w:id="376" w:name="_Toc426478067"/>
      <w:bookmarkStart w:id="377" w:name="_Toc426478246"/>
      <w:bookmarkStart w:id="378" w:name="_Toc426561759"/>
      <w:bookmarkStart w:id="379" w:name="_Toc426561974"/>
      <w:bookmarkStart w:id="380" w:name="_Toc527565312"/>
      <w:bookmarkEnd w:id="376"/>
      <w:bookmarkEnd w:id="377"/>
      <w:bookmarkEnd w:id="378"/>
      <w:bookmarkEnd w:id="379"/>
      <w:r>
        <w:t>Diagrama de Casos de Uso</w:t>
      </w:r>
      <w:bookmarkEnd w:id="380"/>
    </w:p>
    <w:p w:rsidR="00301E38" w:rsidRPr="00725F5C" w:rsidDel="001D4980" w:rsidRDefault="003C0B90">
      <w:pPr>
        <w:rPr>
          <w:del w:id="381" w:author="THIAGO HENRIQUE VITAL DE OLIVEIRA" w:date="2019-02-22T18:40:00Z"/>
          <w:b/>
          <w:bCs/>
          <w:color w:val="0000FF"/>
        </w:rPr>
      </w:pPr>
      <w:del w:id="382" w:author="THIAGO HENRIQUE VITAL DE OLIVEIRA" w:date="2019-02-22T18:40:00Z">
        <w:r w:rsidRPr="00A070E5" w:rsidDel="001D4980">
          <w:rPr>
            <w:rFonts w:eastAsia="Batang"/>
            <w:b/>
            <w:color w:val="0000FF"/>
            <w:highlight w:val="yellow"/>
          </w:rPr>
          <w:delText>Colocar aqui os casos de uso modelados da atividade 2.</w:delText>
        </w:r>
        <w:r w:rsidDel="001D4980">
          <w:rPr>
            <w:rFonts w:eastAsia="Batang"/>
            <w:color w:val="0000FF"/>
          </w:rPr>
          <w:delText xml:space="preserve"> </w:delText>
        </w:r>
      </w:del>
    </w:p>
    <w:p w:rsidR="00301E38" w:rsidRPr="00725F5C" w:rsidDel="001D4980" w:rsidRDefault="00301E38" w:rsidP="00F856C3">
      <w:pPr>
        <w:rPr>
          <w:del w:id="383" w:author="THIAGO HENRIQUE VITAL DE OLIVEIRA" w:date="2019-02-22T18:40:00Z"/>
          <w:color w:val="0000FF"/>
        </w:rPr>
      </w:pPr>
      <w:del w:id="384" w:author="THIAGO HENRIQUE VITAL DE OLIVEIRA" w:date="2019-02-22T18:40:00Z">
        <w:r w:rsidRPr="00725F5C" w:rsidDel="001D4980">
          <w:rPr>
            <w:color w:val="0000FF"/>
          </w:rPr>
          <w:delText xml:space="preserve">A figura </w:delText>
        </w:r>
        <w:r w:rsidR="007B5ECB" w:rsidDel="001D4980">
          <w:rPr>
            <w:color w:val="0000FF"/>
          </w:rPr>
          <w:delText>a seguir</w:delText>
        </w:r>
        <w:r w:rsidRPr="00725F5C" w:rsidDel="001D4980">
          <w:rPr>
            <w:color w:val="0000FF"/>
          </w:rPr>
          <w:delText xml:space="preserve"> ilustra a relação entre atores e casos de uso apresentados nos exemplos anteriores.</w:delText>
        </w:r>
      </w:del>
    </w:p>
    <w:p w:rsidR="00301E38" w:rsidRDefault="004A03D0" w:rsidP="00655F15">
      <w:pPr>
        <w:jc w:val="center"/>
      </w:pPr>
      <w:del w:id="385" w:author="THIAGO HENRIQUE VITAL DE OLIVEIRA" w:date="2019-02-22T19:43:00Z">
        <w:r w:rsidRPr="0038464D" w:rsidDel="00E373FE">
          <w:rPr>
            <w:noProof/>
          </w:rPr>
          <w:drawing>
            <wp:inline distT="0" distB="0" distL="0" distR="0" wp14:anchorId="66FFFE18" wp14:editId="05C3BCAF">
              <wp:extent cx="5940425" cy="4725670"/>
              <wp:effectExtent l="0" t="0" r="3175" b="0"/>
              <wp:docPr id="15" name="Image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7256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86" w:author="THIAGO HENRIQUE VITAL DE OLIVEIRA" w:date="2019-02-22T19:43:00Z">
        <w:r w:rsidR="00E373FE">
          <w:rPr>
            <w:noProof/>
          </w:rPr>
          <w:drawing>
            <wp:inline distT="0" distB="0" distL="0" distR="0">
              <wp:extent cx="5934075" cy="4838700"/>
              <wp:effectExtent l="0" t="0" r="9525" b="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483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E9228C" w:rsidRDefault="00301E38" w:rsidP="00655F15">
      <w:pPr>
        <w:pStyle w:val="Legenda"/>
        <w:rPr>
          <w:ins w:id="387" w:author="THIAGO HENRIQUE VITAL DE OLIVEIRA" w:date="2019-02-22T18:48:00Z"/>
        </w:rPr>
      </w:pPr>
      <w:bookmarkStart w:id="388" w:name="_Toc427088552"/>
      <w:r w:rsidRPr="00F856C3">
        <w:t xml:space="preserve">Figura </w:t>
      </w:r>
      <w:r w:rsidR="00017DFE" w:rsidRPr="00F856C3">
        <w:rPr>
          <w:b w:val="0"/>
          <w:bCs w:val="0"/>
        </w:rPr>
        <w:fldChar w:fldCharType="begin"/>
      </w:r>
      <w:r w:rsidRPr="00F856C3">
        <w:instrText xml:space="preserve"> SEQ Figura \* ARABIC </w:instrText>
      </w:r>
      <w:r w:rsidR="00017DFE" w:rsidRPr="00F856C3">
        <w:rPr>
          <w:b w:val="0"/>
          <w:bCs w:val="0"/>
        </w:rPr>
        <w:fldChar w:fldCharType="separate"/>
      </w:r>
      <w:r w:rsidR="003C0B90">
        <w:rPr>
          <w:noProof/>
        </w:rPr>
        <w:t>9</w:t>
      </w:r>
      <w:r w:rsidR="00017DFE" w:rsidRPr="00F856C3">
        <w:rPr>
          <w:b w:val="0"/>
          <w:bCs w:val="0"/>
        </w:rPr>
        <w:fldChar w:fldCharType="end"/>
      </w:r>
      <w:r w:rsidRPr="00F856C3">
        <w:t xml:space="preserve"> - Diagrama de casos de uso (adaptado de RUP, 2008)</w:t>
      </w:r>
      <w:bookmarkEnd w:id="388"/>
    </w:p>
    <w:p w:rsidR="001D4980" w:rsidRDefault="001D4980">
      <w:pPr>
        <w:rPr>
          <w:ins w:id="389" w:author="THIAGO HENRIQUE VITAL DE OLIVEIRA" w:date="2019-02-22T18:48:00Z"/>
        </w:rPr>
        <w:pPrChange w:id="390" w:author="THIAGO HENRIQUE VITAL DE OLIVEIRA" w:date="2019-02-22T18:48:00Z">
          <w:pPr>
            <w:pStyle w:val="Legenda"/>
          </w:pPr>
        </w:pPrChange>
      </w:pPr>
    </w:p>
    <w:p w:rsidR="001D4980" w:rsidRDefault="001D4980">
      <w:pPr>
        <w:rPr>
          <w:ins w:id="391" w:author="THIAGO HENRIQUE VITAL DE OLIVEIRA" w:date="2019-02-22T18:48:00Z"/>
        </w:rPr>
        <w:pPrChange w:id="392" w:author="THIAGO HENRIQUE VITAL DE OLIVEIRA" w:date="2019-02-22T18:48:00Z">
          <w:pPr>
            <w:pStyle w:val="Legenda"/>
          </w:pPr>
        </w:pPrChange>
      </w:pPr>
    </w:p>
    <w:p w:rsidR="001D4980" w:rsidRDefault="00517EDD" w:rsidP="00517EDD">
      <w:pPr>
        <w:pStyle w:val="Ttulo2"/>
        <w:rPr>
          <w:ins w:id="393" w:author="THIAGO HENRIQUE VITAL DE OLIVEIRA" w:date="2019-02-22T18:48:00Z"/>
        </w:rPr>
        <w:pPrChange w:id="394" w:author="THIAGO HENRIQUE VITAL DE OLIVEIRA" w:date="2019-02-22T18:48:00Z">
          <w:pPr>
            <w:pStyle w:val="Legenda"/>
          </w:pPr>
        </w:pPrChange>
      </w:pPr>
      <w:ins w:id="395" w:author="THIAGO HENRIQUE VITAL DE OLIVEIRA" w:date="2019-02-22T20:11:00Z">
        <w:r>
          <w:t>Descrição dos Atores</w:t>
        </w:r>
      </w:ins>
    </w:p>
    <w:p w:rsidR="00517EDD" w:rsidRPr="00E370D6" w:rsidRDefault="00517EDD" w:rsidP="00517EDD">
      <w:pPr>
        <w:pStyle w:val="Legenda"/>
        <w:rPr>
          <w:ins w:id="396" w:author="THIAGO HENRIQUE VITAL DE OLIVEIRA" w:date="2019-02-22T20:11:00Z"/>
        </w:rPr>
      </w:pPr>
      <w:ins w:id="397" w:author="THIAGO HENRIQUE VITAL DE OLIVEIRA" w:date="2019-02-22T20:11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Atores presentes no sistema</w:t>
        </w:r>
      </w:ins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67"/>
      </w:tblGrid>
      <w:tr w:rsidR="00517EDD" w:rsidTr="006C20B7">
        <w:trPr>
          <w:ins w:id="398" w:author="THIAGO HENRIQUE VITAL DE OLIVEIRA" w:date="2019-02-22T20:11:00Z"/>
        </w:trPr>
        <w:tc>
          <w:tcPr>
            <w:tcW w:w="4678" w:type="dxa"/>
            <w:shd w:val="clear" w:color="auto" w:fill="0D0D0D"/>
          </w:tcPr>
          <w:p w:rsidR="00517EDD" w:rsidRDefault="00517EDD" w:rsidP="006C20B7">
            <w:pPr>
              <w:rPr>
                <w:ins w:id="399" w:author="THIAGO HENRIQUE VITAL DE OLIVEIRA" w:date="2019-02-22T20:11:00Z"/>
              </w:rPr>
            </w:pPr>
            <w:ins w:id="400" w:author="THIAGO HENRIQUE VITAL DE OLIVEIRA" w:date="2019-02-22T20:11:00Z">
              <w:r>
                <w:t>Ator</w:t>
              </w:r>
            </w:ins>
          </w:p>
        </w:tc>
        <w:tc>
          <w:tcPr>
            <w:tcW w:w="4667" w:type="dxa"/>
            <w:shd w:val="clear" w:color="auto" w:fill="0D0D0D"/>
          </w:tcPr>
          <w:p w:rsidR="00517EDD" w:rsidRDefault="00517EDD" w:rsidP="006C20B7">
            <w:pPr>
              <w:rPr>
                <w:ins w:id="401" w:author="THIAGO HENRIQUE VITAL DE OLIVEIRA" w:date="2019-02-22T20:11:00Z"/>
              </w:rPr>
            </w:pPr>
            <w:ins w:id="402" w:author="THIAGO HENRIQUE VITAL DE OLIVEIRA" w:date="2019-02-22T20:11:00Z">
              <w:r>
                <w:t>Descrição</w:t>
              </w:r>
            </w:ins>
          </w:p>
        </w:tc>
      </w:tr>
      <w:tr w:rsidR="00517EDD" w:rsidTr="006C20B7">
        <w:trPr>
          <w:ins w:id="403" w:author="THIAGO HENRIQUE VITAL DE OLIVEIRA" w:date="2019-02-22T20:11:00Z"/>
        </w:trPr>
        <w:tc>
          <w:tcPr>
            <w:tcW w:w="4678" w:type="dxa"/>
          </w:tcPr>
          <w:p w:rsidR="00517EDD" w:rsidRPr="007B0C03" w:rsidRDefault="00517EDD" w:rsidP="006C20B7">
            <w:pPr>
              <w:rPr>
                <w:ins w:id="404" w:author="THIAGO HENRIQUE VITAL DE OLIVEIRA" w:date="2019-02-22T20:11:00Z"/>
              </w:rPr>
            </w:pPr>
            <w:ins w:id="405" w:author="THIAGO HENRIQUE VITAL DE OLIVEIRA" w:date="2019-02-22T20:11:00Z">
              <w:r>
                <w:t>Usuário</w:t>
              </w:r>
            </w:ins>
          </w:p>
        </w:tc>
        <w:tc>
          <w:tcPr>
            <w:tcW w:w="4667" w:type="dxa"/>
          </w:tcPr>
          <w:p w:rsidR="00517EDD" w:rsidRPr="007B0C03" w:rsidRDefault="00517EDD" w:rsidP="006C20B7">
            <w:pPr>
              <w:rPr>
                <w:ins w:id="406" w:author="THIAGO HENRIQUE VITAL DE OLIVEIRA" w:date="2019-02-22T20:11:00Z"/>
              </w:rPr>
            </w:pPr>
            <w:ins w:id="407" w:author="THIAGO HENRIQUE VITAL DE OLIVEIRA" w:date="2019-02-22T20:11:00Z">
              <w:r>
                <w:t>Acessa o sistema e escolhe uma das funções.</w:t>
              </w:r>
            </w:ins>
          </w:p>
        </w:tc>
      </w:tr>
    </w:tbl>
    <w:p w:rsidR="001D4980" w:rsidRDefault="001D4980">
      <w:pPr>
        <w:rPr>
          <w:ins w:id="408" w:author="THIAGO HENRIQUE VITAL DE OLIVEIRA" w:date="2019-02-22T18:48:00Z"/>
        </w:rPr>
        <w:pPrChange w:id="409" w:author="THIAGO HENRIQUE VITAL DE OLIVEIRA" w:date="2019-02-22T18:48:00Z">
          <w:pPr>
            <w:pStyle w:val="Legenda"/>
          </w:pPr>
        </w:pPrChange>
      </w:pPr>
    </w:p>
    <w:p w:rsidR="001D4980" w:rsidRPr="001D4980" w:rsidRDefault="001D4980">
      <w:pPr>
        <w:rPr>
          <w:rPrChange w:id="410" w:author="THIAGO HENRIQUE VITAL DE OLIVEIRA" w:date="2019-02-22T18:48:00Z">
            <w:rPr>
              <w:rFonts w:cs="Arial"/>
              <w:sz w:val="28"/>
              <w:szCs w:val="28"/>
            </w:rPr>
          </w:rPrChange>
        </w:rPr>
        <w:pPrChange w:id="411" w:author="THIAGO HENRIQUE VITAL DE OLIVEIRA" w:date="2019-02-22T18:48:00Z">
          <w:pPr>
            <w:pStyle w:val="Legenda"/>
          </w:pPr>
        </w:pPrChange>
      </w:pPr>
    </w:p>
    <w:p w:rsidR="00E370D6" w:rsidRDefault="00E370D6" w:rsidP="00E370D6">
      <w:pPr>
        <w:pStyle w:val="Ttulo2"/>
        <w:rPr>
          <w:ins w:id="412" w:author="THIAGO HENRIQUE VITAL DE OLIVEIRA" w:date="2019-02-22T20:12:00Z"/>
        </w:rPr>
      </w:pPr>
      <w:bookmarkStart w:id="413" w:name="_Toc527565313"/>
      <w:r>
        <w:lastRenderedPageBreak/>
        <w:t xml:space="preserve">Descrição </w:t>
      </w:r>
      <w:del w:id="414" w:author="THIAGO HENRIQUE VITAL DE OLIVEIRA" w:date="2019-02-22T20:11:00Z">
        <w:r w:rsidDel="00517EDD">
          <w:delText>dos Atores</w:delText>
        </w:r>
      </w:del>
      <w:bookmarkEnd w:id="413"/>
      <w:ins w:id="415" w:author="THIAGO HENRIQUE VITAL DE OLIVEIRA" w:date="2019-02-22T20:11:00Z">
        <w:r w:rsidR="00517EDD">
          <w:t>de classes</w:t>
        </w:r>
      </w:ins>
    </w:p>
    <w:p w:rsidR="00517EDD" w:rsidRPr="00517EDD" w:rsidRDefault="00517EDD" w:rsidP="00517EDD">
      <w:pPr>
        <w:rPr>
          <w:rPrChange w:id="416" w:author="THIAGO HENRIQUE VITAL DE OLIVEIRA" w:date="2019-02-22T20:12:00Z">
            <w:rPr/>
          </w:rPrChange>
        </w:rPr>
        <w:pPrChange w:id="417" w:author="THIAGO HENRIQUE VITAL DE OLIVEIRA" w:date="2019-02-22T20:12:00Z">
          <w:pPr>
            <w:pStyle w:val="Ttulo2"/>
          </w:pPr>
        </w:pPrChange>
      </w:pPr>
      <w:ins w:id="418" w:author="THIAGO HENRIQUE VITAL DE OLIVEIRA" w:date="2019-02-22T20:12:00Z">
        <w:r>
          <w:rPr>
            <w:noProof/>
          </w:rPr>
          <w:drawing>
            <wp:inline distT="0" distB="0" distL="0" distR="0">
              <wp:extent cx="5934075" cy="4914900"/>
              <wp:effectExtent l="0" t="0" r="9525" b="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419" w:name="_GoBack"/>
      <w:bookmarkEnd w:id="419"/>
    </w:p>
    <w:p w:rsidR="00E370D6" w:rsidRPr="00E370D6" w:rsidDel="00517EDD" w:rsidRDefault="00E370D6" w:rsidP="00E370D6">
      <w:pPr>
        <w:pStyle w:val="Legenda"/>
        <w:rPr>
          <w:del w:id="420" w:author="THIAGO HENRIQUE VITAL DE OLIVEIRA" w:date="2019-02-22T20:11:00Z"/>
        </w:rPr>
      </w:pPr>
      <w:bookmarkStart w:id="421" w:name="_Toc427088558"/>
      <w:del w:id="422" w:author="THIAGO HENRIQUE VITAL DE OLIVEIRA" w:date="2019-02-22T20:11:00Z">
        <w:r w:rsidDel="00517EDD">
          <w:delText xml:space="preserve">Tabela </w:delText>
        </w:r>
        <w:r w:rsidR="00017DFE" w:rsidDel="00517EDD">
          <w:fldChar w:fldCharType="begin"/>
        </w:r>
        <w:r w:rsidR="006C723A" w:rsidDel="00517EDD">
          <w:delInstrText xml:space="preserve"> SEQ Tabela \* ARABIC </w:delInstrText>
        </w:r>
        <w:r w:rsidR="00017DFE" w:rsidDel="00517EDD">
          <w:fldChar w:fldCharType="separate"/>
        </w:r>
        <w:r w:rsidR="003C0B90" w:rsidDel="00517EDD">
          <w:rPr>
            <w:noProof/>
          </w:rPr>
          <w:delText>5</w:delText>
        </w:r>
        <w:r w:rsidR="00017DFE" w:rsidDel="00517EDD">
          <w:rPr>
            <w:noProof/>
          </w:rPr>
          <w:fldChar w:fldCharType="end"/>
        </w:r>
        <w:r w:rsidDel="00517EDD">
          <w:delText xml:space="preserve"> Ato</w:delText>
        </w:r>
        <w:r w:rsidR="004B7BC2" w:rsidDel="00517EDD">
          <w:delText>r</w:delText>
        </w:r>
        <w:r w:rsidDel="00517EDD">
          <w:delText>es presentes no sistema</w:delText>
        </w:r>
        <w:bookmarkEnd w:id="421"/>
      </w:del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4667"/>
      </w:tblGrid>
      <w:tr w:rsidR="004A03D0" w:rsidDel="00517EDD" w:rsidTr="00E373FE">
        <w:trPr>
          <w:del w:id="423" w:author="THIAGO HENRIQUE VITAL DE OLIVEIRA" w:date="2019-02-22T20:11:00Z"/>
        </w:trPr>
        <w:tc>
          <w:tcPr>
            <w:tcW w:w="4678" w:type="dxa"/>
            <w:shd w:val="clear" w:color="auto" w:fill="0D0D0D"/>
          </w:tcPr>
          <w:p w:rsidR="004A03D0" w:rsidDel="00517EDD" w:rsidRDefault="004A03D0" w:rsidP="009F757D">
            <w:pPr>
              <w:rPr>
                <w:del w:id="424" w:author="THIAGO HENRIQUE VITAL DE OLIVEIRA" w:date="2019-02-22T20:11:00Z"/>
              </w:rPr>
            </w:pPr>
            <w:del w:id="425" w:author="THIAGO HENRIQUE VITAL DE OLIVEIRA" w:date="2019-02-22T20:11:00Z">
              <w:r w:rsidDel="00517EDD">
                <w:delText>Ator</w:delText>
              </w:r>
            </w:del>
          </w:p>
        </w:tc>
        <w:tc>
          <w:tcPr>
            <w:tcW w:w="4667" w:type="dxa"/>
            <w:shd w:val="clear" w:color="auto" w:fill="0D0D0D"/>
          </w:tcPr>
          <w:p w:rsidR="004A03D0" w:rsidDel="00517EDD" w:rsidRDefault="004A03D0" w:rsidP="009F757D">
            <w:pPr>
              <w:rPr>
                <w:del w:id="426" w:author="THIAGO HENRIQUE VITAL DE OLIVEIRA" w:date="2019-02-22T20:11:00Z"/>
              </w:rPr>
            </w:pPr>
            <w:del w:id="427" w:author="THIAGO HENRIQUE VITAL DE OLIVEIRA" w:date="2019-02-22T20:11:00Z">
              <w:r w:rsidDel="00517EDD">
                <w:delText>Descrição</w:delText>
              </w:r>
            </w:del>
          </w:p>
        </w:tc>
      </w:tr>
      <w:tr w:rsidR="004A03D0" w:rsidDel="00517EDD" w:rsidTr="00E373FE">
        <w:trPr>
          <w:del w:id="428" w:author="THIAGO HENRIQUE VITAL DE OLIVEIRA" w:date="2019-02-22T20:11:00Z"/>
        </w:trPr>
        <w:tc>
          <w:tcPr>
            <w:tcW w:w="4678" w:type="dxa"/>
          </w:tcPr>
          <w:p w:rsidR="004A03D0" w:rsidRPr="007B0C03" w:rsidDel="00517EDD" w:rsidRDefault="004A03D0" w:rsidP="00E373FE">
            <w:pPr>
              <w:rPr>
                <w:del w:id="429" w:author="THIAGO HENRIQUE VITAL DE OLIVEIRA" w:date="2019-02-22T20:11:00Z"/>
              </w:rPr>
              <w:pPrChange w:id="430" w:author="THIAGO HENRIQUE VITAL DE OLIVEIRA" w:date="2019-02-22T19:44:00Z">
                <w:pPr/>
              </w:pPrChange>
            </w:pPr>
            <w:del w:id="431" w:author="THIAGO HENRIQUE VITAL DE OLIVEIRA" w:date="2018-08-23T21:03:00Z">
              <w:r w:rsidRPr="007B0C03" w:rsidDel="00FD29E4">
                <w:delText>[identidade do ator presente no caso de uso.]</w:delText>
              </w:r>
            </w:del>
          </w:p>
        </w:tc>
        <w:tc>
          <w:tcPr>
            <w:tcW w:w="4667" w:type="dxa"/>
          </w:tcPr>
          <w:p w:rsidR="004A03D0" w:rsidRPr="007B0C03" w:rsidDel="00517EDD" w:rsidRDefault="004A03D0" w:rsidP="00E373FE">
            <w:pPr>
              <w:rPr>
                <w:del w:id="432" w:author="THIAGO HENRIQUE VITAL DE OLIVEIRA" w:date="2019-02-22T20:11:00Z"/>
              </w:rPr>
              <w:pPrChange w:id="433" w:author="THIAGO HENRIQUE VITAL DE OLIVEIRA" w:date="2019-02-22T19:44:00Z">
                <w:pPr/>
              </w:pPrChange>
            </w:pPr>
            <w:del w:id="434" w:author="THIAGO HENRIQUE VITAL DE OLIVEIRA" w:date="2019-02-22T20:11:00Z">
              <w:r w:rsidRPr="007B0C03" w:rsidDel="00517EDD">
                <w:delText>[descreve o papel do ator no sistema</w:delText>
              </w:r>
            </w:del>
            <w:ins w:id="435" w:author="Thiago Oliveira" w:date="2018-08-24T10:35:00Z">
              <w:del w:id="436" w:author="THIAGO HENRIQUE VITAL DE OLIVEIRA" w:date="2019-02-22T19:44:00Z">
                <w:r w:rsidRPr="007B0C03" w:rsidDel="00E373FE">
                  <w:delText>Atende a chamada recebida de clientes e transfere</w:delText>
                </w:r>
              </w:del>
            </w:ins>
            <w:ins w:id="437" w:author="Thiago Oliveira" w:date="2018-08-24T10:36:00Z">
              <w:del w:id="438" w:author="THIAGO HENRIQUE VITAL DE OLIVEIRA" w:date="2019-02-22T19:44:00Z">
                <w:r w:rsidRPr="007B0C03" w:rsidDel="00E373FE">
                  <w:delText xml:space="preserve"> se necessário.</w:delText>
                </w:r>
              </w:del>
            </w:ins>
          </w:p>
        </w:tc>
      </w:tr>
    </w:tbl>
    <w:p w:rsidR="00E370D6" w:rsidDel="001D4980" w:rsidRDefault="00E370D6" w:rsidP="00655F15">
      <w:pPr>
        <w:rPr>
          <w:del w:id="439" w:author="THIAGO HENRIQUE VITAL DE OLIVEIRA" w:date="2019-02-22T18:48:00Z"/>
        </w:rPr>
      </w:pPr>
    </w:p>
    <w:p w:rsidR="00301E38" w:rsidDel="001D4980" w:rsidRDefault="00301E38">
      <w:pPr>
        <w:pStyle w:val="Ttulo2"/>
        <w:rPr>
          <w:del w:id="440" w:author="THIAGO HENRIQUE VITAL DE OLIVEIRA" w:date="2019-02-22T18:41:00Z"/>
        </w:rPr>
      </w:pPr>
      <w:bookmarkStart w:id="441" w:name="_Toc527565314"/>
      <w:del w:id="442" w:author="THIAGO HENRIQUE VITAL DE OLIVEIRA" w:date="2019-02-22T18:44:00Z">
        <w:r w:rsidDel="001D4980">
          <w:delText xml:space="preserve">Descrição dos </w:delText>
        </w:r>
        <w:r w:rsidR="00396A14" w:rsidDel="001D4980">
          <w:delText>Casos de U</w:delText>
        </w:r>
        <w:r w:rsidRPr="00784EC4" w:rsidDel="001D4980">
          <w:delText>so</w:delText>
        </w:r>
      </w:del>
      <w:bookmarkEnd w:id="441"/>
    </w:p>
    <w:p w:rsidR="00301E38" w:rsidRPr="001D4980" w:rsidDel="001D4980" w:rsidRDefault="00301E38">
      <w:pPr>
        <w:pStyle w:val="Ttulo2"/>
        <w:rPr>
          <w:del w:id="443" w:author="THIAGO HENRIQUE VITAL DE OLIVEIRA" w:date="2019-02-22T18:41:00Z"/>
          <w:color w:val="0000FF"/>
          <w:rPrChange w:id="444" w:author="THIAGO HENRIQUE VITAL DE OLIVEIRA" w:date="2019-02-22T18:41:00Z">
            <w:rPr>
              <w:del w:id="445" w:author="THIAGO HENRIQUE VITAL DE OLIVEIRA" w:date="2019-02-22T18:41:00Z"/>
            </w:rPr>
          </w:rPrChange>
        </w:rPr>
        <w:pPrChange w:id="446" w:author="THIAGO HENRIQUE VITAL DE OLIVEIRA" w:date="2019-02-22T18:41:00Z">
          <w:pPr/>
        </w:pPrChange>
      </w:pPr>
      <w:del w:id="447" w:author="THIAGO HENRIQUE VITAL DE OLIVEIRA" w:date="2019-02-22T18:41:00Z">
        <w:r w:rsidRPr="001D4980" w:rsidDel="001D4980">
          <w:rPr>
            <w:color w:val="0000FF"/>
            <w:rPrChange w:id="448" w:author="THIAGO HENRIQUE VITAL DE OLIVEIRA" w:date="2019-02-22T18:41:00Z">
              <w:rPr/>
            </w:rPrChange>
          </w:rPr>
          <w:delText>A descrição dos casos de uso esclarece a lógica para execução da atividade desempenhada pelo caso de uso. Na tabela apresentada a seguir, é apresentado um modelo para descrição dos casos de</w:delText>
        </w:r>
        <w:r w:rsidR="00F856C3" w:rsidRPr="001D4980" w:rsidDel="001D4980">
          <w:rPr>
            <w:color w:val="0000FF"/>
            <w:rPrChange w:id="449" w:author="THIAGO HENRIQUE VITAL DE OLIVEIRA" w:date="2019-02-22T18:41:00Z">
              <w:rPr/>
            </w:rPrChange>
          </w:rPr>
          <w:delText xml:space="preserve"> </w:delText>
        </w:r>
        <w:r w:rsidRPr="001D4980" w:rsidDel="001D4980">
          <w:rPr>
            <w:color w:val="0000FF"/>
            <w:rPrChange w:id="450" w:author="THIAGO HENRIQUE VITAL DE OLIVEIRA" w:date="2019-02-22T18:41:00Z">
              <w:rPr/>
            </w:rPrChange>
          </w:rPr>
          <w:delText>uso, em</w:delText>
        </w:r>
        <w:r w:rsidR="00C6115E" w:rsidRPr="001D4980" w:rsidDel="001D4980">
          <w:rPr>
            <w:color w:val="0000FF"/>
            <w:rPrChange w:id="451" w:author="THIAGO HENRIQUE VITAL DE OLIVEIRA" w:date="2019-02-22T18:41:00Z">
              <w:rPr/>
            </w:rPrChange>
          </w:rPr>
          <w:delText xml:space="preserve"> </w:delText>
        </w:r>
      </w:del>
      <w:customXmlDelRangeStart w:id="452" w:author="THIAGO HENRIQUE VITAL DE OLIVEIRA" w:date="2019-02-22T18:41:00Z"/>
      <w:sdt>
        <w:sdtPr>
          <w:rPr>
            <w:b w:val="0"/>
            <w:bCs w:val="0"/>
          </w:rPr>
          <w:id w:val="1826236"/>
          <w:citation/>
        </w:sdtPr>
        <w:sdtEndPr/>
        <w:sdtContent>
          <w:customXmlDelRangeEnd w:id="452"/>
          <w:del w:id="453" w:author="THIAGO HENRIQUE VITAL DE OLIVEIRA" w:date="2019-02-22T18:41:00Z">
            <w:r w:rsidR="00017DFE" w:rsidRPr="001D4980" w:rsidDel="001D4980">
              <w:rPr>
                <w:color w:val="0000FF"/>
                <w:rPrChange w:id="454" w:author="THIAGO HENRIQUE VITAL DE OLIVEIRA" w:date="2019-02-22T18:41:00Z">
                  <w:rPr/>
                </w:rPrChange>
              </w:rPr>
              <w:fldChar w:fldCharType="begin"/>
            </w:r>
            <w:r w:rsidR="00C6115E" w:rsidRPr="001D4980" w:rsidDel="001D4980">
              <w:rPr>
                <w:color w:val="0000FF"/>
                <w:rPrChange w:id="455" w:author="THIAGO HENRIQUE VITAL DE OLIVEIRA" w:date="2019-02-22T18:41:00Z">
                  <w:rPr/>
                </w:rPrChange>
              </w:rPr>
              <w:delInstrText xml:space="preserve"> CITATION Rat01 \l 1046 </w:delInstrText>
            </w:r>
            <w:r w:rsidR="00017DFE" w:rsidRPr="001D4980" w:rsidDel="001D4980">
              <w:rPr>
                <w:color w:val="0000FF"/>
                <w:rPrChange w:id="456" w:author="THIAGO HENRIQUE VITAL DE OLIVEIRA" w:date="2019-02-22T18:41:00Z">
                  <w:rPr/>
                </w:rPrChange>
              </w:rPr>
              <w:fldChar w:fldCharType="separate"/>
            </w:r>
            <w:r w:rsidR="00D32F11" w:rsidRPr="001D4980" w:rsidDel="001D4980">
              <w:rPr>
                <w:noProof/>
                <w:color w:val="0000FF"/>
                <w:rPrChange w:id="457" w:author="THIAGO HENRIQUE VITAL DE OLIVEIRA" w:date="2019-02-22T18:41:00Z">
                  <w:rPr>
                    <w:noProof/>
                  </w:rPr>
                </w:rPrChange>
              </w:rPr>
              <w:delText>(Rational Software, 2001)</w:delText>
            </w:r>
            <w:r w:rsidR="00017DFE" w:rsidRPr="001D4980" w:rsidDel="001D4980">
              <w:rPr>
                <w:color w:val="0000FF"/>
                <w:rPrChange w:id="458" w:author="THIAGO HENRIQUE VITAL DE OLIVEIRA" w:date="2019-02-22T18:41:00Z">
                  <w:rPr/>
                </w:rPrChange>
              </w:rPr>
              <w:fldChar w:fldCharType="end"/>
            </w:r>
          </w:del>
          <w:customXmlDelRangeStart w:id="459" w:author="THIAGO HENRIQUE VITAL DE OLIVEIRA" w:date="2019-02-22T18:41:00Z"/>
        </w:sdtContent>
      </w:sdt>
      <w:customXmlDelRangeEnd w:id="459"/>
      <w:del w:id="460" w:author="THIAGO HENRIQUE VITAL DE OLIVEIRA" w:date="2019-02-22T18:41:00Z">
        <w:r w:rsidRPr="001D4980" w:rsidDel="001D4980">
          <w:rPr>
            <w:color w:val="0000FF"/>
            <w:rPrChange w:id="461" w:author="THIAGO HENRIQUE VITAL DE OLIVEIRA" w:date="2019-02-22T18:41:00Z">
              <w:rPr/>
            </w:rPrChange>
          </w:rPr>
          <w:delText xml:space="preserve">  estão disponíveis explicações e exemplos adicionais sobre os itens da tabela.</w:delText>
        </w:r>
      </w:del>
    </w:p>
    <w:p w:rsidR="00AE1535" w:rsidDel="001D4980" w:rsidRDefault="00AE1535">
      <w:pPr>
        <w:pStyle w:val="Ttulo2"/>
        <w:rPr>
          <w:del w:id="462" w:author="THIAGO HENRIQUE VITAL DE OLIVEIRA" w:date="2019-02-22T18:44:00Z"/>
        </w:rPr>
        <w:pPrChange w:id="463" w:author="THIAGO HENRIQUE VITAL DE OLIVEIRA" w:date="2019-02-22T18:41:00Z">
          <w:pPr/>
        </w:pPrChange>
      </w:pPr>
    </w:p>
    <w:p w:rsidR="00301E38" w:rsidDel="001D4980" w:rsidRDefault="00301E38" w:rsidP="00F856C3">
      <w:pPr>
        <w:pStyle w:val="Legenda"/>
        <w:rPr>
          <w:del w:id="464" w:author="THIAGO HENRIQUE VITAL DE OLIVEIRA" w:date="2019-02-22T18:44:00Z"/>
        </w:rPr>
      </w:pPr>
      <w:bookmarkStart w:id="465" w:name="_Toc427088559"/>
      <w:del w:id="466" w:author="THIAGO HENRIQUE VITAL DE OLIVEIRA" w:date="2019-02-22T18:44:00Z">
        <w:r w:rsidDel="001D4980">
          <w:delText xml:space="preserve">Tabela </w:delText>
        </w:r>
        <w:r w:rsidR="00017DFE" w:rsidDel="001D4980">
          <w:rPr>
            <w:b w:val="0"/>
            <w:bCs w:val="0"/>
          </w:rPr>
          <w:fldChar w:fldCharType="begin"/>
        </w:r>
        <w:r w:rsidR="006C723A" w:rsidDel="001D4980">
          <w:delInstrText xml:space="preserve"> SEQ Tabela \* ARABIC </w:delInstrText>
        </w:r>
        <w:r w:rsidR="00017DFE" w:rsidDel="001D4980">
          <w:rPr>
            <w:b w:val="0"/>
            <w:bCs w:val="0"/>
          </w:rPr>
          <w:fldChar w:fldCharType="separate"/>
        </w:r>
        <w:r w:rsidR="003C0B90" w:rsidDel="001D4980">
          <w:rPr>
            <w:noProof/>
          </w:rPr>
          <w:delText>6</w:delText>
        </w:r>
        <w:r w:rsidR="00017DFE" w:rsidDel="001D4980">
          <w:rPr>
            <w:b w:val="0"/>
            <w:bCs w:val="0"/>
            <w:noProof/>
          </w:rPr>
          <w:fldChar w:fldCharType="end"/>
        </w:r>
        <w:r w:rsidDel="001D4980">
          <w:delText xml:space="preserve"> - Modelo para </w:delText>
        </w:r>
        <w:r w:rsidRPr="00F856C3" w:rsidDel="001D4980">
          <w:delText>descrição</w:delText>
        </w:r>
        <w:r w:rsidDel="001D4980">
          <w:delText xml:space="preserve"> dos casos de uso</w:delText>
        </w:r>
        <w:bookmarkEnd w:id="465"/>
      </w:del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2"/>
        <w:gridCol w:w="6711"/>
      </w:tblGrid>
      <w:tr w:rsidR="004A03D0" w:rsidRPr="003D4761" w:rsidDel="001D4980" w:rsidTr="009F757D">
        <w:trPr>
          <w:del w:id="467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468" w:author="THIAGO HENRIQUE VITAL DE OLIVEIRA" w:date="2019-02-22T18:44:00Z"/>
                <w:b/>
                <w:bCs/>
              </w:rPr>
            </w:pPr>
            <w:bookmarkStart w:id="469" w:name="_Toc411286495"/>
            <w:bookmarkStart w:id="470" w:name="_Toc411286516"/>
            <w:bookmarkStart w:id="471" w:name="_Toc426478073"/>
            <w:bookmarkStart w:id="472" w:name="_Toc426478252"/>
            <w:bookmarkStart w:id="473" w:name="_Toc426561765"/>
            <w:bookmarkStart w:id="474" w:name="_Toc426561980"/>
            <w:bookmarkStart w:id="475" w:name="_Toc411098701"/>
            <w:bookmarkStart w:id="476" w:name="_Toc411098702"/>
            <w:bookmarkStart w:id="477" w:name="_Toc411098715"/>
            <w:bookmarkStart w:id="478" w:name="_Toc411098716"/>
            <w:bookmarkStart w:id="479" w:name="_Toc426478075"/>
            <w:bookmarkStart w:id="480" w:name="_Toc426478254"/>
            <w:bookmarkStart w:id="481" w:name="_Toc426561767"/>
            <w:bookmarkStart w:id="482" w:name="_Toc426561982"/>
            <w:bookmarkStart w:id="483" w:name="_Toc426478077"/>
            <w:bookmarkStart w:id="484" w:name="_Toc426478256"/>
            <w:bookmarkStart w:id="485" w:name="_Toc426561769"/>
            <w:bookmarkStart w:id="486" w:name="_Toc426561984"/>
            <w:bookmarkStart w:id="487" w:name="_Toc426478078"/>
            <w:bookmarkStart w:id="488" w:name="_Toc426478257"/>
            <w:bookmarkStart w:id="489" w:name="_Toc426561770"/>
            <w:bookmarkStart w:id="490" w:name="_Toc426561985"/>
            <w:bookmarkStart w:id="491" w:name="_Toc426478079"/>
            <w:bookmarkStart w:id="492" w:name="_Toc426478258"/>
            <w:bookmarkStart w:id="493" w:name="_Toc426561771"/>
            <w:bookmarkStart w:id="494" w:name="_Toc426561986"/>
            <w:bookmarkStart w:id="495" w:name="_Toc426478082"/>
            <w:bookmarkStart w:id="496" w:name="_Toc426478261"/>
            <w:bookmarkStart w:id="497" w:name="_Toc426561774"/>
            <w:bookmarkStart w:id="498" w:name="_Toc426561989"/>
            <w:bookmarkStart w:id="499" w:name="_Toc426478085"/>
            <w:bookmarkStart w:id="500" w:name="_Toc426478264"/>
            <w:bookmarkStart w:id="501" w:name="_Toc426561777"/>
            <w:bookmarkStart w:id="502" w:name="_Toc426561992"/>
            <w:bookmarkStart w:id="503" w:name="_Toc426478088"/>
            <w:bookmarkStart w:id="504" w:name="_Toc426478267"/>
            <w:bookmarkStart w:id="505" w:name="_Toc426561780"/>
            <w:bookmarkStart w:id="506" w:name="_Toc426561995"/>
            <w:bookmarkStart w:id="507" w:name="_Toc426478089"/>
            <w:bookmarkStart w:id="508" w:name="_Toc426478268"/>
            <w:bookmarkStart w:id="509" w:name="_Toc426561781"/>
            <w:bookmarkStart w:id="510" w:name="_Toc426561996"/>
            <w:bookmarkStart w:id="511" w:name="_Toc426478090"/>
            <w:bookmarkStart w:id="512" w:name="_Toc426478269"/>
            <w:bookmarkStart w:id="513" w:name="_Toc426561782"/>
            <w:bookmarkStart w:id="514" w:name="_Toc426561997"/>
            <w:bookmarkStart w:id="515" w:name="_Toc426478091"/>
            <w:bookmarkStart w:id="516" w:name="_Toc426478270"/>
            <w:bookmarkStart w:id="517" w:name="_Toc426561783"/>
            <w:bookmarkStart w:id="518" w:name="_Toc426561998"/>
            <w:bookmarkStart w:id="519" w:name="_Toc426478092"/>
            <w:bookmarkStart w:id="520" w:name="_Toc426478271"/>
            <w:bookmarkStart w:id="521" w:name="_Toc426561784"/>
            <w:bookmarkStart w:id="522" w:name="_Toc426561999"/>
            <w:bookmarkStart w:id="523" w:name="_Toc426478099"/>
            <w:bookmarkStart w:id="524" w:name="_Toc426478278"/>
            <w:bookmarkStart w:id="525" w:name="_Toc426561791"/>
            <w:bookmarkStart w:id="526" w:name="_Toc426562006"/>
            <w:bookmarkStart w:id="527" w:name="_Toc426478174"/>
            <w:bookmarkStart w:id="528" w:name="_Toc426478353"/>
            <w:bookmarkStart w:id="529" w:name="_Toc426561866"/>
            <w:bookmarkStart w:id="530" w:name="_Toc426562081"/>
            <w:bookmarkStart w:id="531" w:name="_Toc426478180"/>
            <w:bookmarkStart w:id="532" w:name="_Toc426478359"/>
            <w:bookmarkStart w:id="533" w:name="_Toc426561872"/>
            <w:bookmarkStart w:id="534" w:name="_Toc426562087"/>
            <w:bookmarkStart w:id="535" w:name="_Toc426478186"/>
            <w:bookmarkStart w:id="536" w:name="_Toc426478365"/>
            <w:bookmarkStart w:id="537" w:name="_Toc426561878"/>
            <w:bookmarkStart w:id="538" w:name="_Toc426562093"/>
            <w:bookmarkEnd w:id="469"/>
            <w:bookmarkEnd w:id="470"/>
            <w:bookmarkEnd w:id="471"/>
            <w:bookmarkEnd w:id="472"/>
            <w:bookmarkEnd w:id="473"/>
            <w:bookmarkEnd w:id="474"/>
            <w:bookmarkEnd w:id="475"/>
            <w:bookmarkEnd w:id="476"/>
            <w:bookmarkEnd w:id="477"/>
            <w:bookmarkEnd w:id="478"/>
            <w:bookmarkEnd w:id="479"/>
            <w:bookmarkEnd w:id="480"/>
            <w:bookmarkEnd w:id="481"/>
            <w:bookmarkEnd w:id="482"/>
            <w:bookmarkEnd w:id="483"/>
            <w:bookmarkEnd w:id="484"/>
            <w:bookmarkEnd w:id="485"/>
            <w:bookmarkEnd w:id="486"/>
            <w:bookmarkEnd w:id="487"/>
            <w:bookmarkEnd w:id="488"/>
            <w:bookmarkEnd w:id="489"/>
            <w:bookmarkEnd w:id="490"/>
            <w:bookmarkEnd w:id="491"/>
            <w:bookmarkEnd w:id="492"/>
            <w:bookmarkEnd w:id="493"/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  <w:bookmarkEnd w:id="501"/>
            <w:bookmarkEnd w:id="502"/>
            <w:bookmarkEnd w:id="503"/>
            <w:bookmarkEnd w:id="504"/>
            <w:bookmarkEnd w:id="505"/>
            <w:bookmarkEnd w:id="506"/>
            <w:bookmarkEnd w:id="507"/>
            <w:bookmarkEnd w:id="508"/>
            <w:bookmarkEnd w:id="509"/>
            <w:bookmarkEnd w:id="510"/>
            <w:bookmarkEnd w:id="511"/>
            <w:bookmarkEnd w:id="512"/>
            <w:bookmarkEnd w:id="513"/>
            <w:bookmarkEnd w:id="514"/>
            <w:bookmarkEnd w:id="515"/>
            <w:bookmarkEnd w:id="516"/>
            <w:bookmarkEnd w:id="517"/>
            <w:bookmarkEnd w:id="518"/>
            <w:bookmarkEnd w:id="519"/>
            <w:bookmarkEnd w:id="520"/>
            <w:bookmarkEnd w:id="521"/>
            <w:bookmarkEnd w:id="522"/>
            <w:bookmarkEnd w:id="523"/>
            <w:bookmarkEnd w:id="524"/>
            <w:bookmarkEnd w:id="525"/>
            <w:bookmarkEnd w:id="526"/>
            <w:bookmarkEnd w:id="527"/>
            <w:bookmarkEnd w:id="528"/>
            <w:bookmarkEnd w:id="529"/>
            <w:bookmarkEnd w:id="530"/>
            <w:bookmarkEnd w:id="531"/>
            <w:bookmarkEnd w:id="532"/>
            <w:bookmarkEnd w:id="533"/>
            <w:bookmarkEnd w:id="534"/>
            <w:bookmarkEnd w:id="535"/>
            <w:bookmarkEnd w:id="536"/>
            <w:bookmarkEnd w:id="537"/>
            <w:bookmarkEnd w:id="538"/>
            <w:del w:id="539" w:author="THIAGO HENRIQUE VITAL DE OLIVEIRA" w:date="2019-02-22T18:44:00Z">
              <w:r w:rsidDel="001D4980">
                <w:rPr>
                  <w:b/>
                  <w:bCs/>
                </w:rPr>
                <w:delText>Nome do C</w:delText>
              </w:r>
              <w:r w:rsidRPr="003D4761" w:rsidDel="001D4980">
                <w:rPr>
                  <w:b/>
                  <w:bCs/>
                </w:rPr>
                <w:delText>aso de Uso: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540" w:author="THIAGO HENRIQUE VITAL DE OLIVEIRA" w:date="2019-02-22T18:44:00Z"/>
                <w:color w:val="548DD4"/>
              </w:rPr>
            </w:pPr>
            <w:del w:id="541" w:author="THIAGO HENRIQUE VITAL DE OLIVEIRA" w:date="2019-02-22T18:44:00Z">
              <w:r w:rsidRPr="003D4761" w:rsidDel="001D4980">
                <w:rPr>
                  <w:color w:val="548DD4"/>
                </w:rPr>
                <w:delText>Nome do caso de uso exemplo UC01- Preencher Cadastro</w:delText>
              </w:r>
              <w:r w:rsidDel="001D4980">
                <w:rPr>
                  <w:color w:val="548DD4"/>
                </w:rPr>
                <w:delText>Gerar protocolo</w:delText>
              </w:r>
            </w:del>
          </w:p>
        </w:tc>
      </w:tr>
      <w:tr w:rsidR="004A03D0" w:rsidRPr="003D4761" w:rsidDel="001D4980" w:rsidTr="009F757D">
        <w:trPr>
          <w:del w:id="542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543" w:author="THIAGO HENRIQUE VITAL DE OLIVEIRA" w:date="2019-02-22T18:44:00Z"/>
                <w:b/>
                <w:bCs/>
              </w:rPr>
            </w:pPr>
            <w:del w:id="544" w:author="THIAGO HENRIQUE VITAL DE OLIVEIRA" w:date="2019-02-22T18:44:00Z">
              <w:r w:rsidRPr="003D4761" w:rsidDel="001D4980">
                <w:rPr>
                  <w:b/>
                  <w:bCs/>
                </w:rPr>
                <w:delText>Resumo: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545" w:author="THIAGO HENRIQUE VITAL DE OLIVEIRA" w:date="2019-02-22T18:44:00Z"/>
                <w:color w:val="548DD4"/>
              </w:rPr>
            </w:pPr>
            <w:del w:id="546" w:author="THIAGO HENRIQUE VITAL DE OLIVEIRA" w:date="2019-02-22T18:44:00Z">
              <w:r w:rsidRPr="003D4761" w:rsidDel="001D4980">
                <w:rPr>
                  <w:color w:val="548DD4"/>
                </w:rPr>
                <w:delText>Descrição sintética do caso de uso</w:delText>
              </w:r>
              <w:r w:rsidDel="001D4980">
                <w:rPr>
                  <w:color w:val="548DD4"/>
                </w:rPr>
                <w:delText>Gerar protocolos para melhorar a segurança do contato empresa x cliente.</w:delText>
              </w:r>
            </w:del>
          </w:p>
        </w:tc>
      </w:tr>
      <w:tr w:rsidR="004A03D0" w:rsidRPr="003D4761" w:rsidDel="001D4980" w:rsidTr="009F757D">
        <w:trPr>
          <w:del w:id="547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548" w:author="THIAGO HENRIQUE VITAL DE OLIVEIRA" w:date="2019-02-22T18:44:00Z"/>
                <w:b/>
                <w:bCs/>
              </w:rPr>
            </w:pPr>
            <w:del w:id="549" w:author="THIAGO HENRIQUE VITAL DE OLIVEIRA" w:date="2019-02-22T18:44:00Z">
              <w:r w:rsidRPr="003D4761" w:rsidDel="001D4980">
                <w:rPr>
                  <w:b/>
                  <w:bCs/>
                </w:rPr>
                <w:delText>Ator Principal: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550" w:author="THIAGO HENRIQUE VITAL DE OLIVEIRA" w:date="2019-02-22T18:44:00Z"/>
                <w:color w:val="548DD4"/>
              </w:rPr>
            </w:pPr>
            <w:del w:id="551" w:author="THIAGO HENRIQUE VITAL DE OLIVEIRA" w:date="2019-02-22T18:44:00Z">
              <w:r w:rsidRPr="003D4761" w:rsidDel="001D4980">
                <w:rPr>
                  <w:color w:val="548DD4"/>
                </w:rPr>
                <w:delText>Ator que aciona o caso de uso</w:delText>
              </w:r>
            </w:del>
            <w:ins w:id="552" w:author="Thiago Oliveira" w:date="2018-08-24T10:41:00Z">
              <w:del w:id="553" w:author="THIAGO HENRIQUE VITAL DE OLIVEIRA" w:date="2019-02-22T18:44:00Z">
                <w:r w:rsidDel="001D4980">
                  <w:rPr>
                    <w:color w:val="548DD4"/>
                  </w:rPr>
                  <w:delText>Operador</w:delText>
                </w:r>
              </w:del>
            </w:ins>
          </w:p>
        </w:tc>
      </w:tr>
      <w:tr w:rsidR="004A03D0" w:rsidRPr="003D4761" w:rsidDel="001D4980" w:rsidTr="009F757D">
        <w:trPr>
          <w:trHeight w:val="70"/>
          <w:del w:id="554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555" w:author="THIAGO HENRIQUE VITAL DE OLIVEIRA" w:date="2019-02-22T18:44:00Z"/>
                <w:b/>
                <w:bCs/>
              </w:rPr>
            </w:pPr>
            <w:del w:id="556" w:author="THIAGO HENRIQUE VITAL DE OLIVEIRA" w:date="2019-02-22T18:44:00Z">
              <w:r w:rsidRPr="003D4761" w:rsidDel="001D4980">
                <w:rPr>
                  <w:b/>
                  <w:bCs/>
                </w:rPr>
                <w:delText>Pré-condição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557" w:author="THIAGO HENRIQUE VITAL DE OLIVEIRA" w:date="2019-02-22T18:44:00Z"/>
                <w:color w:val="548DD4"/>
              </w:rPr>
            </w:pPr>
            <w:del w:id="558" w:author="THIAGO HENRIQUE VITAL DE OLIVEIRA" w:date="2019-02-22T18:44:00Z">
              <w:r w:rsidRPr="003D4761" w:rsidDel="001D4980">
                <w:rPr>
                  <w:color w:val="548DD4"/>
                </w:rPr>
                <w:delText>Ação, atividade ou estado que deve ocorrer  antes do caso de uso ser acionado</w:delText>
              </w:r>
              <w:r w:rsidDel="001D4980">
                <w:rPr>
                  <w:color w:val="548DD4"/>
                </w:rPr>
                <w:delText>Para gerar protocolo é necessário ter um atendimento.</w:delText>
              </w:r>
            </w:del>
          </w:p>
        </w:tc>
      </w:tr>
      <w:tr w:rsidR="004A03D0" w:rsidRPr="003D4761" w:rsidDel="001D4980" w:rsidTr="009F757D">
        <w:trPr>
          <w:del w:id="559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560" w:author="THIAGO HENRIQUE VITAL DE OLIVEIRA" w:date="2019-02-22T18:44:00Z"/>
                <w:b/>
                <w:bCs/>
              </w:rPr>
            </w:pPr>
            <w:del w:id="561" w:author="THIAGO HENRIQUE VITAL DE OLIVEIRA" w:date="2019-02-22T18:44:00Z">
              <w:r w:rsidRPr="003D4761" w:rsidDel="001D4980">
                <w:rPr>
                  <w:b/>
                  <w:bCs/>
                </w:rPr>
                <w:delText>Pós-condição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562" w:author="THIAGO HENRIQUE VITAL DE OLIVEIRA" w:date="2019-02-22T18:44:00Z"/>
                <w:color w:val="548DD4"/>
              </w:rPr>
            </w:pPr>
            <w:del w:id="563" w:author="THIAGO HENRIQUE VITAL DE OLIVEIRA" w:date="2019-02-22T18:44:00Z">
              <w:r w:rsidRPr="003D4761" w:rsidDel="001D4980">
                <w:rPr>
                  <w:color w:val="548DD4"/>
                </w:rPr>
                <w:delText>Ação, atividade ou estado gerado após a execução do caso de uso.</w:delText>
              </w:r>
              <w:r w:rsidDel="001D4980">
                <w:rPr>
                  <w:color w:val="548DD4"/>
                </w:rPr>
                <w:delText>Gerar um protocolo</w:delText>
              </w:r>
            </w:del>
          </w:p>
        </w:tc>
      </w:tr>
      <w:tr w:rsidR="004A03D0" w:rsidRPr="003D4761" w:rsidDel="001D4980" w:rsidTr="009F757D">
        <w:trPr>
          <w:del w:id="564" w:author="THIAGO HENRIQUE VITAL DE OLIVEIRA" w:date="2019-02-22T18:44:00Z"/>
        </w:trPr>
        <w:tc>
          <w:tcPr>
            <w:tcW w:w="9462" w:type="dxa"/>
            <w:gridSpan w:val="2"/>
          </w:tcPr>
          <w:p w:rsidR="004A03D0" w:rsidRPr="003D4761" w:rsidDel="001D4980" w:rsidRDefault="004A03D0" w:rsidP="009F757D">
            <w:pPr>
              <w:rPr>
                <w:del w:id="565" w:author="THIAGO HENRIQUE VITAL DE OLIVEIRA" w:date="2019-02-22T18:44:00Z"/>
                <w:b/>
                <w:bCs/>
              </w:rPr>
            </w:pPr>
          </w:p>
          <w:p w:rsidR="004A03D0" w:rsidRPr="003D4761" w:rsidDel="001D4980" w:rsidRDefault="004A03D0" w:rsidP="009F757D">
            <w:pPr>
              <w:rPr>
                <w:del w:id="566" w:author="THIAGO HENRIQUE VITAL DE OLIVEIRA" w:date="2019-02-22T18:44:00Z"/>
                <w:color w:val="548DD4"/>
              </w:rPr>
            </w:pPr>
            <w:del w:id="567" w:author="THIAGO HENRIQUE VITAL DE OLIVEIRA" w:date="2019-02-22T18:44:00Z">
              <w:r w:rsidRPr="003D4761" w:rsidDel="001D4980">
                <w:rPr>
                  <w:b/>
                  <w:bCs/>
                </w:rPr>
                <w:delText>Fluxo Principal</w:delText>
              </w:r>
              <w:r w:rsidRPr="003D4761" w:rsidDel="001D4980">
                <w:delText xml:space="preserve">: </w:delText>
              </w:r>
              <w:r w:rsidRPr="003D4761" w:rsidDel="001D4980">
                <w:rPr>
                  <w:color w:val="548DD4"/>
                </w:rPr>
                <w:delText xml:space="preserve">descrição da lógica de execução do caso de uso (seu algoritmo). </w:delText>
              </w:r>
            </w:del>
          </w:p>
          <w:p w:rsidR="004A03D0" w:rsidRPr="003D4761" w:rsidDel="001D4980" w:rsidRDefault="004A03D0" w:rsidP="009F757D">
            <w:pPr>
              <w:rPr>
                <w:del w:id="568" w:author="THIAGO HENRIQUE VITAL DE OLIVEIRA" w:date="2019-02-22T18:44:00Z"/>
                <w:color w:val="548DD4"/>
              </w:rPr>
            </w:pPr>
          </w:p>
          <w:p w:rsidR="004A03D0" w:rsidDel="001D4980" w:rsidRDefault="004A03D0" w:rsidP="009F757D">
            <w:pPr>
              <w:rPr>
                <w:del w:id="569" w:author="THIAGO HENRIQUE VITAL DE OLIVEIRA" w:date="2019-02-22T18:44:00Z"/>
                <w:color w:val="548DD4"/>
              </w:rPr>
            </w:pPr>
            <w:del w:id="570" w:author="THIAGO HENRIQUE VITAL DE OLIVEIRA" w:date="2019-02-22T18:44:00Z">
              <w:r w:rsidRPr="003D4761" w:rsidDel="001D4980">
                <w:rPr>
                  <w:color w:val="548DD4"/>
                </w:rPr>
                <w:delText>Diretrizes para identificação do fluxo: FP01, FP02, FPN</w:delText>
              </w:r>
            </w:del>
          </w:p>
          <w:p w:rsidR="004A03D0" w:rsidDel="001D4980" w:rsidRDefault="004A03D0" w:rsidP="004A03D0">
            <w:pPr>
              <w:pStyle w:val="PargrafodaLista"/>
              <w:numPr>
                <w:ilvl w:val="0"/>
                <w:numId w:val="32"/>
              </w:numPr>
              <w:rPr>
                <w:del w:id="571" w:author="THIAGO HENRIQUE VITAL DE OLIVEIRA" w:date="2019-02-22T18:44:00Z"/>
                <w:color w:val="548DD4"/>
              </w:rPr>
            </w:pPr>
            <w:del w:id="572" w:author="THIAGO HENRIQUE VITAL DE OLIVEIRA" w:date="2019-02-22T18:44:00Z">
              <w:r w:rsidDel="001D4980">
                <w:rPr>
                  <w:color w:val="548DD4"/>
                </w:rPr>
                <w:delText>Dentro do PABX vai clicar na função Gera Protocolo e vincular o protocolo gerado ao contato</w:delText>
              </w:r>
            </w:del>
          </w:p>
          <w:p w:rsidR="004A03D0" w:rsidDel="001D4980" w:rsidRDefault="004A03D0" w:rsidP="004A03D0">
            <w:pPr>
              <w:pStyle w:val="PargrafodaLista"/>
              <w:numPr>
                <w:ilvl w:val="0"/>
                <w:numId w:val="32"/>
              </w:numPr>
              <w:rPr>
                <w:del w:id="573" w:author="THIAGO HENRIQUE VITAL DE OLIVEIRA" w:date="2019-02-22T18:44:00Z"/>
                <w:color w:val="548DD4"/>
              </w:rPr>
            </w:pPr>
            <w:del w:id="574" w:author="THIAGO HENRIQUE VITAL DE OLIVEIRA" w:date="2019-02-22T18:44:00Z">
              <w:r w:rsidDel="001D4980">
                <w:rPr>
                  <w:color w:val="548DD4"/>
                </w:rPr>
                <w:delText>Com o protocolo gerado, informe ao contato antes do final do atendimento</w:delText>
              </w:r>
            </w:del>
          </w:p>
          <w:p w:rsidR="004A03D0" w:rsidRPr="00D30890" w:rsidDel="001D4980" w:rsidRDefault="004A03D0" w:rsidP="004A03D0">
            <w:pPr>
              <w:pStyle w:val="PargrafodaLista"/>
              <w:numPr>
                <w:ilvl w:val="0"/>
                <w:numId w:val="32"/>
              </w:numPr>
              <w:rPr>
                <w:del w:id="575" w:author="THIAGO HENRIQUE VITAL DE OLIVEIRA" w:date="2019-02-22T18:44:00Z"/>
                <w:color w:val="548DD4"/>
              </w:rPr>
            </w:pPr>
            <w:del w:id="576" w:author="THIAGO HENRIQUE VITAL DE OLIVEIRA" w:date="2019-02-22T18:44:00Z">
              <w:r w:rsidDel="001D4980">
                <w:rPr>
                  <w:color w:val="548DD4"/>
                </w:rPr>
                <w:delText>Fim do caso de uso</w:delText>
              </w:r>
            </w:del>
          </w:p>
          <w:p w:rsidR="004A03D0" w:rsidDel="001D4980" w:rsidRDefault="004A03D0" w:rsidP="004A03D0">
            <w:pPr>
              <w:pStyle w:val="PargrafodaLista"/>
              <w:numPr>
                <w:ilvl w:val="0"/>
                <w:numId w:val="32"/>
              </w:numPr>
              <w:rPr>
                <w:del w:id="577" w:author="THIAGO HENRIQUE VITAL DE OLIVEIRA" w:date="2019-02-22T18:44:00Z"/>
                <w:color w:val="548DD4"/>
              </w:rPr>
            </w:pPr>
            <w:del w:id="578" w:author="THIAGO HENRIQUE VITAL DE OLIVEIRA" w:date="2019-02-22T18:44:00Z">
              <w:r w:rsidDel="001D4980">
                <w:rPr>
                  <w:color w:val="548DD4"/>
                </w:rPr>
                <w:delText>Durante o atendimento o operador vai acessar o PABX</w:delText>
              </w:r>
            </w:del>
          </w:p>
          <w:p w:rsidR="004A03D0" w:rsidRPr="003D4761" w:rsidDel="001D4980" w:rsidRDefault="004A03D0" w:rsidP="009F757D">
            <w:pPr>
              <w:rPr>
                <w:del w:id="579" w:author="THIAGO HENRIQUE VITAL DE OLIVEIRA" w:date="2019-02-22T18:44:00Z"/>
              </w:rPr>
            </w:pPr>
          </w:p>
          <w:p w:rsidR="004A03D0" w:rsidDel="001D4980" w:rsidRDefault="004A03D0" w:rsidP="009F757D">
            <w:pPr>
              <w:rPr>
                <w:del w:id="580" w:author="THIAGO HENRIQUE VITAL DE OLIVEIRA" w:date="2019-02-22T18:44:00Z"/>
              </w:rPr>
            </w:pPr>
            <w:del w:id="581" w:author="THIAGO HENRIQUE VITAL DE OLIVEIRA" w:date="2019-02-22T18:44:00Z">
              <w:r w:rsidRPr="003D4761" w:rsidDel="001D4980">
                <w:rPr>
                  <w:b/>
                  <w:bCs/>
                </w:rPr>
                <w:delText>Fluxo Alternativo:</w:delText>
              </w:r>
            </w:del>
          </w:p>
          <w:p w:rsidR="004A03D0" w:rsidRPr="003D4761" w:rsidDel="001D4980" w:rsidRDefault="004A03D0" w:rsidP="009F757D">
            <w:pPr>
              <w:rPr>
                <w:del w:id="582" w:author="THIAGO HENRIQUE VITAL DE OLIVEIRA" w:date="2019-02-22T18:44:00Z"/>
                <w:color w:val="548DD4"/>
              </w:rPr>
            </w:pPr>
            <w:del w:id="583" w:author="THIAGO HENRIQUE VITAL DE OLIVEIRA" w:date="2019-02-22T18:44:00Z">
              <w:r w:rsidRPr="005F5919" w:rsidDel="001D4980">
                <w:rPr>
                  <w:rFonts w:cs="Arial"/>
                  <w:color w:val="548DD4"/>
                  <w:szCs w:val="20"/>
                </w:rPr>
                <w:delText>Caso seja gerado um protocolo errôneo ou fora de atendimento, é necessário excluir do sistema pedindo para um gestor.</w:delText>
              </w:r>
              <w:r w:rsidRPr="003D4761" w:rsidDel="001D4980">
                <w:rPr>
                  <w:color w:val="548DD4"/>
                </w:rPr>
                <w:delText>descrição das ações que deverão ser realizadas quando ocorrer alguma ação inesperada no fluxo principal.</w:delText>
              </w:r>
            </w:del>
          </w:p>
          <w:p w:rsidR="004A03D0" w:rsidRPr="003D4761" w:rsidDel="001D4980" w:rsidRDefault="004A03D0" w:rsidP="009F757D">
            <w:pPr>
              <w:rPr>
                <w:del w:id="584" w:author="THIAGO HENRIQUE VITAL DE OLIVEIRA" w:date="2019-02-22T18:44:00Z"/>
                <w:color w:val="548DD4"/>
              </w:rPr>
            </w:pPr>
          </w:p>
          <w:p w:rsidR="004A03D0" w:rsidRPr="003D4761" w:rsidDel="001D4980" w:rsidRDefault="004A03D0" w:rsidP="009F757D">
            <w:pPr>
              <w:rPr>
                <w:del w:id="585" w:author="THIAGO HENRIQUE VITAL DE OLIVEIRA" w:date="2019-02-22T18:44:00Z"/>
              </w:rPr>
            </w:pPr>
          </w:p>
        </w:tc>
      </w:tr>
    </w:tbl>
    <w:p w:rsidR="004A03D0" w:rsidDel="001D4980" w:rsidRDefault="004A03D0">
      <w:pPr>
        <w:spacing w:after="0" w:line="240" w:lineRule="auto"/>
        <w:contextualSpacing w:val="0"/>
        <w:jc w:val="left"/>
        <w:rPr>
          <w:del w:id="586" w:author="THIAGO HENRIQUE VITAL DE OLIVEIRA" w:date="2019-02-22T18:44:00Z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2"/>
        <w:gridCol w:w="6711"/>
      </w:tblGrid>
      <w:tr w:rsidR="004A03D0" w:rsidRPr="003D4761" w:rsidDel="001D4980" w:rsidTr="009F757D">
        <w:trPr>
          <w:del w:id="587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588" w:author="THIAGO HENRIQUE VITAL DE OLIVEIRA" w:date="2019-02-22T18:44:00Z"/>
                <w:b/>
                <w:bCs/>
              </w:rPr>
            </w:pPr>
            <w:del w:id="589" w:author="THIAGO HENRIQUE VITAL DE OLIVEIRA" w:date="2019-02-22T18:44:00Z">
              <w:r w:rsidDel="001D4980">
                <w:rPr>
                  <w:b/>
                  <w:bCs/>
                </w:rPr>
                <w:delText>Nome do C</w:delText>
              </w:r>
              <w:r w:rsidRPr="003D4761" w:rsidDel="001D4980">
                <w:rPr>
                  <w:b/>
                  <w:bCs/>
                </w:rPr>
                <w:delText>aso de Uso: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590" w:author="THIAGO HENRIQUE VITAL DE OLIVEIRA" w:date="2019-02-22T18:44:00Z"/>
                <w:color w:val="548DD4"/>
              </w:rPr>
            </w:pPr>
            <w:del w:id="591" w:author="THIAGO HENRIQUE VITAL DE OLIVEIRA" w:date="2019-02-22T18:44:00Z">
              <w:r w:rsidRPr="003D4761" w:rsidDel="001D4980">
                <w:rPr>
                  <w:color w:val="548DD4"/>
                </w:rPr>
                <w:delText>Nome do caso de uso exemplo UC01- Preencher Cadastro</w:delText>
              </w:r>
              <w:r w:rsidDel="001D4980">
                <w:rPr>
                  <w:color w:val="548DD4"/>
                </w:rPr>
                <w:delText>Excluir Protocolo</w:delText>
              </w:r>
            </w:del>
          </w:p>
        </w:tc>
      </w:tr>
      <w:tr w:rsidR="004A03D0" w:rsidRPr="003D4761" w:rsidDel="001D4980" w:rsidTr="009F757D">
        <w:trPr>
          <w:del w:id="592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593" w:author="THIAGO HENRIQUE VITAL DE OLIVEIRA" w:date="2019-02-22T18:44:00Z"/>
                <w:b/>
                <w:bCs/>
              </w:rPr>
            </w:pPr>
            <w:del w:id="594" w:author="THIAGO HENRIQUE VITAL DE OLIVEIRA" w:date="2019-02-22T18:44:00Z">
              <w:r w:rsidRPr="003D4761" w:rsidDel="001D4980">
                <w:rPr>
                  <w:b/>
                  <w:bCs/>
                </w:rPr>
                <w:delText>Resumo: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595" w:author="THIAGO HENRIQUE VITAL DE OLIVEIRA" w:date="2019-02-22T18:44:00Z"/>
                <w:color w:val="548DD4"/>
              </w:rPr>
            </w:pPr>
            <w:del w:id="596" w:author="THIAGO HENRIQUE VITAL DE OLIVEIRA" w:date="2019-02-22T18:44:00Z">
              <w:r w:rsidRPr="003D4761" w:rsidDel="001D4980">
                <w:rPr>
                  <w:color w:val="548DD4"/>
                </w:rPr>
                <w:delText>Descrição sintética do caso de uso</w:delText>
              </w:r>
              <w:r w:rsidDel="001D4980">
                <w:rPr>
                  <w:color w:val="548DD4"/>
                </w:rPr>
                <w:delText>Excluir protocolos</w:delText>
              </w:r>
            </w:del>
          </w:p>
        </w:tc>
      </w:tr>
      <w:tr w:rsidR="004A03D0" w:rsidRPr="003D4761" w:rsidDel="001D4980" w:rsidTr="009F757D">
        <w:trPr>
          <w:del w:id="597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598" w:author="THIAGO HENRIQUE VITAL DE OLIVEIRA" w:date="2019-02-22T18:44:00Z"/>
                <w:b/>
                <w:bCs/>
              </w:rPr>
            </w:pPr>
            <w:del w:id="599" w:author="THIAGO HENRIQUE VITAL DE OLIVEIRA" w:date="2019-02-22T18:44:00Z">
              <w:r w:rsidRPr="003D4761" w:rsidDel="001D4980">
                <w:rPr>
                  <w:b/>
                  <w:bCs/>
                </w:rPr>
                <w:delText>Ator Principal: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00" w:author="THIAGO HENRIQUE VITAL DE OLIVEIRA" w:date="2019-02-22T18:44:00Z"/>
                <w:color w:val="548DD4"/>
              </w:rPr>
            </w:pPr>
            <w:del w:id="601" w:author="THIAGO HENRIQUE VITAL DE OLIVEIRA" w:date="2019-02-22T18:44:00Z">
              <w:r w:rsidRPr="003D4761" w:rsidDel="001D4980">
                <w:rPr>
                  <w:color w:val="548DD4"/>
                </w:rPr>
                <w:delText>Ator que aciona o caso de uso</w:delText>
              </w:r>
              <w:r w:rsidDel="001D4980">
                <w:rPr>
                  <w:color w:val="548DD4"/>
                </w:rPr>
                <w:delText>Gestor</w:delText>
              </w:r>
            </w:del>
          </w:p>
        </w:tc>
      </w:tr>
      <w:tr w:rsidR="004A03D0" w:rsidRPr="003D4761" w:rsidDel="001D4980" w:rsidTr="009F757D">
        <w:trPr>
          <w:trHeight w:val="70"/>
          <w:del w:id="602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03" w:author="THIAGO HENRIQUE VITAL DE OLIVEIRA" w:date="2019-02-22T18:44:00Z"/>
                <w:b/>
                <w:bCs/>
              </w:rPr>
            </w:pPr>
            <w:del w:id="604" w:author="THIAGO HENRIQUE VITAL DE OLIVEIRA" w:date="2019-02-22T18:44:00Z">
              <w:r w:rsidRPr="003D4761" w:rsidDel="001D4980">
                <w:rPr>
                  <w:b/>
                  <w:bCs/>
                </w:rPr>
                <w:delText>Pré-condição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05" w:author="THIAGO HENRIQUE VITAL DE OLIVEIRA" w:date="2019-02-22T18:44:00Z"/>
                <w:color w:val="548DD4"/>
              </w:rPr>
            </w:pPr>
            <w:del w:id="606" w:author="THIAGO HENRIQUE VITAL DE OLIVEIRA" w:date="2019-02-22T18:44:00Z">
              <w:r w:rsidRPr="003D4761" w:rsidDel="001D4980">
                <w:rPr>
                  <w:color w:val="548DD4"/>
                </w:rPr>
                <w:delText>Ação, atividade ou estado que deve ocorrer  antes do caso de uso ser acionado</w:delText>
              </w:r>
              <w:r w:rsidDel="001D4980">
                <w:rPr>
                  <w:color w:val="548DD4"/>
                </w:rPr>
                <w:delText>Para excluir protocolo é necessário ter um protocolo</w:delText>
              </w:r>
            </w:del>
          </w:p>
        </w:tc>
      </w:tr>
      <w:tr w:rsidR="004A03D0" w:rsidRPr="003D4761" w:rsidDel="001D4980" w:rsidTr="009F757D">
        <w:trPr>
          <w:del w:id="607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08" w:author="THIAGO HENRIQUE VITAL DE OLIVEIRA" w:date="2019-02-22T18:44:00Z"/>
                <w:b/>
                <w:bCs/>
              </w:rPr>
            </w:pPr>
            <w:del w:id="609" w:author="THIAGO HENRIQUE VITAL DE OLIVEIRA" w:date="2019-02-22T18:44:00Z">
              <w:r w:rsidRPr="003D4761" w:rsidDel="001D4980">
                <w:rPr>
                  <w:b/>
                  <w:bCs/>
                </w:rPr>
                <w:delText>Pós-condição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10" w:author="THIAGO HENRIQUE VITAL DE OLIVEIRA" w:date="2019-02-22T18:44:00Z"/>
                <w:color w:val="548DD4"/>
              </w:rPr>
            </w:pPr>
            <w:del w:id="611" w:author="THIAGO HENRIQUE VITAL DE OLIVEIRA" w:date="2019-02-22T18:44:00Z">
              <w:r w:rsidRPr="003D4761" w:rsidDel="001D4980">
                <w:rPr>
                  <w:color w:val="548DD4"/>
                </w:rPr>
                <w:delText>Ação, atividade ou estado gerado após a execução do caso de uso.</w:delText>
              </w:r>
              <w:r w:rsidDel="001D4980">
                <w:rPr>
                  <w:color w:val="548DD4"/>
                </w:rPr>
                <w:delText>Excluir um protocolo</w:delText>
              </w:r>
            </w:del>
          </w:p>
        </w:tc>
      </w:tr>
      <w:tr w:rsidR="004A03D0" w:rsidRPr="003D4761" w:rsidDel="001D4980" w:rsidTr="009F757D">
        <w:trPr>
          <w:del w:id="612" w:author="THIAGO HENRIQUE VITAL DE OLIVEIRA" w:date="2019-02-22T18:44:00Z"/>
        </w:trPr>
        <w:tc>
          <w:tcPr>
            <w:tcW w:w="9462" w:type="dxa"/>
            <w:gridSpan w:val="2"/>
          </w:tcPr>
          <w:p w:rsidR="004A03D0" w:rsidRPr="003D4761" w:rsidDel="001D4980" w:rsidRDefault="004A03D0" w:rsidP="009F757D">
            <w:pPr>
              <w:rPr>
                <w:del w:id="613" w:author="THIAGO HENRIQUE VITAL DE OLIVEIRA" w:date="2019-02-22T18:44:00Z"/>
                <w:b/>
                <w:bCs/>
              </w:rPr>
            </w:pPr>
          </w:p>
          <w:p w:rsidR="004A03D0" w:rsidRPr="003D4761" w:rsidDel="001D4980" w:rsidRDefault="004A03D0" w:rsidP="009F757D">
            <w:pPr>
              <w:rPr>
                <w:del w:id="614" w:author="THIAGO HENRIQUE VITAL DE OLIVEIRA" w:date="2019-02-22T18:44:00Z"/>
                <w:color w:val="548DD4"/>
              </w:rPr>
            </w:pPr>
            <w:del w:id="615" w:author="THIAGO HENRIQUE VITAL DE OLIVEIRA" w:date="2019-02-22T18:44:00Z">
              <w:r w:rsidRPr="003D4761" w:rsidDel="001D4980">
                <w:rPr>
                  <w:b/>
                  <w:bCs/>
                </w:rPr>
                <w:delText>Fluxo Principal</w:delText>
              </w:r>
              <w:r w:rsidRPr="003D4761" w:rsidDel="001D4980">
                <w:delText xml:space="preserve">: </w:delText>
              </w:r>
              <w:r w:rsidRPr="003D4761" w:rsidDel="001D4980">
                <w:rPr>
                  <w:color w:val="548DD4"/>
                </w:rPr>
                <w:delText xml:space="preserve">descrição da lógica de execução do caso de uso (seu algoritmo). </w:delText>
              </w:r>
            </w:del>
          </w:p>
          <w:p w:rsidR="004A03D0" w:rsidRPr="003D4761" w:rsidDel="001D4980" w:rsidRDefault="004A03D0" w:rsidP="009F757D">
            <w:pPr>
              <w:rPr>
                <w:del w:id="616" w:author="THIAGO HENRIQUE VITAL DE OLIVEIRA" w:date="2019-02-22T18:44:00Z"/>
                <w:color w:val="548DD4"/>
              </w:rPr>
            </w:pPr>
          </w:p>
          <w:p w:rsidR="004A03D0" w:rsidDel="001D4980" w:rsidRDefault="004A03D0" w:rsidP="009F757D">
            <w:pPr>
              <w:rPr>
                <w:del w:id="617" w:author="THIAGO HENRIQUE VITAL DE OLIVEIRA" w:date="2019-02-22T18:44:00Z"/>
                <w:color w:val="548DD4"/>
              </w:rPr>
            </w:pPr>
            <w:del w:id="618" w:author="THIAGO HENRIQUE VITAL DE OLIVEIRA" w:date="2019-02-22T18:44:00Z">
              <w:r w:rsidRPr="003D4761" w:rsidDel="001D4980">
                <w:rPr>
                  <w:color w:val="548DD4"/>
                </w:rPr>
                <w:delText>Diretrizes para identificação do fluxo: FP01, FP02, FPN</w:delText>
              </w:r>
            </w:del>
          </w:p>
          <w:p w:rsidR="004A03D0" w:rsidDel="001D4980" w:rsidRDefault="004A03D0" w:rsidP="004A03D0">
            <w:pPr>
              <w:pStyle w:val="PargrafodaLista"/>
              <w:numPr>
                <w:ilvl w:val="0"/>
                <w:numId w:val="33"/>
              </w:numPr>
              <w:rPr>
                <w:del w:id="619" w:author="THIAGO HENRIQUE VITAL DE OLIVEIRA" w:date="2019-02-22T18:44:00Z"/>
              </w:rPr>
            </w:pPr>
            <w:del w:id="620" w:author="THIAGO HENRIQUE VITAL DE OLIVEIRA" w:date="2019-02-22T18:44:00Z">
              <w:r w:rsidDel="001D4980">
                <w:delText>Atendente avisa o gestor sobre o problema.</w:delText>
              </w:r>
            </w:del>
          </w:p>
          <w:p w:rsidR="004A03D0" w:rsidDel="001D4980" w:rsidRDefault="004A03D0" w:rsidP="004A03D0">
            <w:pPr>
              <w:pStyle w:val="PargrafodaLista"/>
              <w:numPr>
                <w:ilvl w:val="0"/>
                <w:numId w:val="33"/>
              </w:numPr>
              <w:rPr>
                <w:del w:id="621" w:author="THIAGO HENRIQUE VITAL DE OLIVEIRA" w:date="2019-02-22T18:44:00Z"/>
              </w:rPr>
            </w:pPr>
            <w:del w:id="622" w:author="THIAGO HENRIQUE VITAL DE OLIVEIRA" w:date="2019-02-22T18:44:00Z">
              <w:r w:rsidDel="001D4980">
                <w:delText>Gestor entra no sistema</w:delText>
              </w:r>
            </w:del>
          </w:p>
          <w:p w:rsidR="004A03D0" w:rsidDel="001D4980" w:rsidRDefault="004A03D0" w:rsidP="004A03D0">
            <w:pPr>
              <w:pStyle w:val="PargrafodaLista"/>
              <w:numPr>
                <w:ilvl w:val="0"/>
                <w:numId w:val="33"/>
              </w:numPr>
              <w:rPr>
                <w:del w:id="623" w:author="THIAGO HENRIQUE VITAL DE OLIVEIRA" w:date="2019-02-22T18:44:00Z"/>
              </w:rPr>
            </w:pPr>
            <w:del w:id="624" w:author="THIAGO HENRIQUE VITAL DE OLIVEIRA" w:date="2019-02-22T18:44:00Z">
              <w:r w:rsidDel="001D4980">
                <w:delText>Localiza o protocolo que errôneo</w:delText>
              </w:r>
            </w:del>
          </w:p>
          <w:p w:rsidR="004A03D0" w:rsidDel="001D4980" w:rsidRDefault="004A03D0" w:rsidP="004A03D0">
            <w:pPr>
              <w:pStyle w:val="PargrafodaLista"/>
              <w:numPr>
                <w:ilvl w:val="0"/>
                <w:numId w:val="33"/>
              </w:numPr>
              <w:rPr>
                <w:del w:id="625" w:author="THIAGO HENRIQUE VITAL DE OLIVEIRA" w:date="2019-02-22T18:44:00Z"/>
              </w:rPr>
            </w:pPr>
            <w:del w:id="626" w:author="THIAGO HENRIQUE VITAL DE OLIVEIRA" w:date="2019-02-22T18:44:00Z">
              <w:r w:rsidDel="001D4980">
                <w:delText>Exclui o protocolo</w:delText>
              </w:r>
            </w:del>
          </w:p>
          <w:p w:rsidR="004A03D0" w:rsidRPr="003D4761" w:rsidDel="001D4980" w:rsidRDefault="004A03D0" w:rsidP="004A03D0">
            <w:pPr>
              <w:pStyle w:val="PargrafodaLista"/>
              <w:numPr>
                <w:ilvl w:val="0"/>
                <w:numId w:val="33"/>
              </w:numPr>
              <w:rPr>
                <w:del w:id="627" w:author="THIAGO HENRIQUE VITAL DE OLIVEIRA" w:date="2019-02-22T18:44:00Z"/>
              </w:rPr>
            </w:pPr>
            <w:del w:id="628" w:author="THIAGO HENRIQUE VITAL DE OLIVEIRA" w:date="2019-02-22T18:44:00Z">
              <w:r w:rsidDel="001D4980">
                <w:delText>Fim do caso de uso</w:delText>
              </w:r>
            </w:del>
          </w:p>
          <w:p w:rsidR="004A03D0" w:rsidDel="001D4980" w:rsidRDefault="004A03D0" w:rsidP="009F757D">
            <w:pPr>
              <w:rPr>
                <w:del w:id="629" w:author="THIAGO HENRIQUE VITAL DE OLIVEIRA" w:date="2019-02-22T18:44:00Z"/>
              </w:rPr>
            </w:pPr>
            <w:del w:id="630" w:author="THIAGO HENRIQUE VITAL DE OLIVEIRA" w:date="2019-02-22T18:44:00Z">
              <w:r w:rsidRPr="003D4761" w:rsidDel="001D4980">
                <w:rPr>
                  <w:b/>
                  <w:bCs/>
                </w:rPr>
                <w:delText>Fluxo Alternativo:</w:delText>
              </w:r>
            </w:del>
          </w:p>
          <w:p w:rsidR="004A03D0" w:rsidRPr="003D4761" w:rsidDel="001D4980" w:rsidRDefault="004A03D0" w:rsidP="009F757D">
            <w:pPr>
              <w:rPr>
                <w:del w:id="631" w:author="THIAGO HENRIQUE VITAL DE OLIVEIRA" w:date="2019-02-22T18:44:00Z"/>
                <w:color w:val="548DD4"/>
              </w:rPr>
            </w:pPr>
            <w:del w:id="632" w:author="THIAGO HENRIQUE VITAL DE OLIVEIRA" w:date="2019-02-22T18:44:00Z">
              <w:r w:rsidDel="001D4980">
                <w:rPr>
                  <w:rFonts w:cs="Arial"/>
                  <w:color w:val="548DD4"/>
                  <w:szCs w:val="20"/>
                </w:rPr>
                <w:delText>Caso haja erro para excluir o protocolo, será necessário fazer um chamado com o suporte técnico do sistema.</w:delText>
              </w:r>
            </w:del>
          </w:p>
          <w:p w:rsidR="004A03D0" w:rsidRPr="003D4761" w:rsidDel="001D4980" w:rsidRDefault="004A03D0" w:rsidP="009F757D">
            <w:pPr>
              <w:rPr>
                <w:del w:id="633" w:author="THIAGO HENRIQUE VITAL DE OLIVEIRA" w:date="2019-02-22T18:44:00Z"/>
                <w:color w:val="548DD4"/>
              </w:rPr>
            </w:pPr>
          </w:p>
          <w:p w:rsidR="004A03D0" w:rsidRPr="003D4761" w:rsidDel="001D4980" w:rsidRDefault="004A03D0" w:rsidP="009F757D">
            <w:pPr>
              <w:rPr>
                <w:del w:id="634" w:author="THIAGO HENRIQUE VITAL DE OLIVEIRA" w:date="2019-02-22T18:44:00Z"/>
              </w:rPr>
            </w:pPr>
          </w:p>
        </w:tc>
      </w:tr>
    </w:tbl>
    <w:p w:rsidR="004A03D0" w:rsidDel="001D4980" w:rsidRDefault="004A03D0">
      <w:pPr>
        <w:spacing w:after="0" w:line="240" w:lineRule="auto"/>
        <w:contextualSpacing w:val="0"/>
        <w:jc w:val="left"/>
        <w:rPr>
          <w:del w:id="635" w:author="THIAGO HENRIQUE VITAL DE OLIVEIRA" w:date="2019-02-22T18:44:00Z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2"/>
        <w:gridCol w:w="6711"/>
      </w:tblGrid>
      <w:tr w:rsidR="004A03D0" w:rsidRPr="003D4761" w:rsidDel="001D4980" w:rsidTr="009F757D">
        <w:trPr>
          <w:del w:id="636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37" w:author="THIAGO HENRIQUE VITAL DE OLIVEIRA" w:date="2019-02-22T18:44:00Z"/>
                <w:b/>
                <w:bCs/>
              </w:rPr>
            </w:pPr>
            <w:del w:id="638" w:author="THIAGO HENRIQUE VITAL DE OLIVEIRA" w:date="2019-02-22T18:44:00Z">
              <w:r w:rsidDel="001D4980">
                <w:rPr>
                  <w:b/>
                  <w:bCs/>
                </w:rPr>
                <w:delText>Nome do C</w:delText>
              </w:r>
              <w:r w:rsidRPr="003D4761" w:rsidDel="001D4980">
                <w:rPr>
                  <w:b/>
                  <w:bCs/>
                </w:rPr>
                <w:delText>aso de Uso: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39" w:author="THIAGO HENRIQUE VITAL DE OLIVEIRA" w:date="2019-02-22T18:44:00Z"/>
                <w:color w:val="548DD4"/>
              </w:rPr>
            </w:pPr>
            <w:del w:id="640" w:author="THIAGO HENRIQUE VITAL DE OLIVEIRA" w:date="2019-02-22T18:44:00Z">
              <w:r w:rsidRPr="003D4761" w:rsidDel="001D4980">
                <w:rPr>
                  <w:color w:val="548DD4"/>
                </w:rPr>
                <w:delText>Nome do caso de uso exemplo UC01- Preencher Cadastro</w:delText>
              </w:r>
              <w:r w:rsidDel="001D4980">
                <w:rPr>
                  <w:color w:val="548DD4"/>
                </w:rPr>
                <w:delText>Gravar chamada</w:delText>
              </w:r>
            </w:del>
          </w:p>
        </w:tc>
      </w:tr>
      <w:tr w:rsidR="004A03D0" w:rsidRPr="003D4761" w:rsidDel="001D4980" w:rsidTr="009F757D">
        <w:trPr>
          <w:del w:id="641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42" w:author="THIAGO HENRIQUE VITAL DE OLIVEIRA" w:date="2019-02-22T18:44:00Z"/>
                <w:b/>
                <w:bCs/>
              </w:rPr>
            </w:pPr>
            <w:del w:id="643" w:author="THIAGO HENRIQUE VITAL DE OLIVEIRA" w:date="2019-02-22T18:44:00Z">
              <w:r w:rsidRPr="003D4761" w:rsidDel="001D4980">
                <w:rPr>
                  <w:b/>
                  <w:bCs/>
                </w:rPr>
                <w:delText>Resumo: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44" w:author="THIAGO HENRIQUE VITAL DE OLIVEIRA" w:date="2019-02-22T18:44:00Z"/>
                <w:color w:val="548DD4"/>
              </w:rPr>
            </w:pPr>
            <w:del w:id="645" w:author="THIAGO HENRIQUE VITAL DE OLIVEIRA" w:date="2019-02-22T18:44:00Z">
              <w:r w:rsidRPr="003D4761" w:rsidDel="001D4980">
                <w:rPr>
                  <w:color w:val="548DD4"/>
                </w:rPr>
                <w:delText>Descrição sintética do caso de uso</w:delText>
              </w:r>
              <w:r w:rsidDel="001D4980">
                <w:rPr>
                  <w:color w:val="548DD4"/>
                </w:rPr>
                <w:delText>Gravar chamadas para melhorar a segurança do contato empresa x cliente e validar contrato.</w:delText>
              </w:r>
            </w:del>
          </w:p>
        </w:tc>
      </w:tr>
      <w:tr w:rsidR="004A03D0" w:rsidRPr="003D4761" w:rsidDel="001D4980" w:rsidTr="009F757D">
        <w:trPr>
          <w:del w:id="646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47" w:author="THIAGO HENRIQUE VITAL DE OLIVEIRA" w:date="2019-02-22T18:44:00Z"/>
                <w:b/>
                <w:bCs/>
              </w:rPr>
            </w:pPr>
            <w:del w:id="648" w:author="THIAGO HENRIQUE VITAL DE OLIVEIRA" w:date="2019-02-22T18:44:00Z">
              <w:r w:rsidRPr="003D4761" w:rsidDel="001D4980">
                <w:rPr>
                  <w:b/>
                  <w:bCs/>
                </w:rPr>
                <w:delText>Ator Principal: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49" w:author="THIAGO HENRIQUE VITAL DE OLIVEIRA" w:date="2019-02-22T18:44:00Z"/>
                <w:color w:val="548DD4"/>
              </w:rPr>
            </w:pPr>
            <w:del w:id="650" w:author="THIAGO HENRIQUE VITAL DE OLIVEIRA" w:date="2019-02-22T18:44:00Z">
              <w:r w:rsidRPr="003D4761" w:rsidDel="001D4980">
                <w:rPr>
                  <w:color w:val="548DD4"/>
                </w:rPr>
                <w:delText>Ator que aciona o caso de uso</w:delText>
              </w:r>
            </w:del>
            <w:ins w:id="651" w:author="Thiago Oliveira" w:date="2018-08-24T10:41:00Z">
              <w:del w:id="652" w:author="THIAGO HENRIQUE VITAL DE OLIVEIRA" w:date="2019-02-22T18:44:00Z">
                <w:r w:rsidDel="001D4980">
                  <w:rPr>
                    <w:color w:val="548DD4"/>
                  </w:rPr>
                  <w:delText>Operador</w:delText>
                </w:r>
              </w:del>
            </w:ins>
          </w:p>
        </w:tc>
      </w:tr>
      <w:tr w:rsidR="004A03D0" w:rsidRPr="003D4761" w:rsidDel="001D4980" w:rsidTr="009F757D">
        <w:trPr>
          <w:del w:id="653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54" w:author="THIAGO HENRIQUE VITAL DE OLIVEIRA" w:date="2019-02-22T18:44:00Z"/>
                <w:b/>
                <w:bCs/>
              </w:rPr>
            </w:pPr>
            <w:del w:id="655" w:author="THIAGO HENRIQUE VITAL DE OLIVEIRA" w:date="2019-02-22T18:44:00Z">
              <w:r w:rsidRPr="003D4761" w:rsidDel="001D4980">
                <w:rPr>
                  <w:b/>
                  <w:bCs/>
                </w:rPr>
                <w:delText>Pré-condição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56" w:author="THIAGO HENRIQUE VITAL DE OLIVEIRA" w:date="2019-02-22T18:44:00Z"/>
                <w:color w:val="548DD4"/>
              </w:rPr>
            </w:pPr>
            <w:del w:id="657" w:author="THIAGO HENRIQUE VITAL DE OLIVEIRA" w:date="2019-02-22T18:44:00Z">
              <w:r w:rsidRPr="003D4761" w:rsidDel="001D4980">
                <w:rPr>
                  <w:color w:val="548DD4"/>
                </w:rPr>
                <w:delText>Ação, atividade ou estado que deve ocorrer  antes do caso de uso ser acionado</w:delText>
              </w:r>
              <w:r w:rsidDel="001D4980">
                <w:rPr>
                  <w:color w:val="548DD4"/>
                </w:rPr>
                <w:delText>Todas as chamadas atendidas e recebidas devem ser gravadas.</w:delText>
              </w:r>
            </w:del>
          </w:p>
        </w:tc>
      </w:tr>
      <w:tr w:rsidR="004A03D0" w:rsidRPr="003D4761" w:rsidDel="001D4980" w:rsidTr="009F757D">
        <w:trPr>
          <w:del w:id="658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59" w:author="THIAGO HENRIQUE VITAL DE OLIVEIRA" w:date="2019-02-22T18:44:00Z"/>
                <w:b/>
                <w:bCs/>
              </w:rPr>
            </w:pPr>
            <w:del w:id="660" w:author="THIAGO HENRIQUE VITAL DE OLIVEIRA" w:date="2019-02-22T18:44:00Z">
              <w:r w:rsidRPr="003D4761" w:rsidDel="001D4980">
                <w:rPr>
                  <w:b/>
                  <w:bCs/>
                </w:rPr>
                <w:delText>Pós-condição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61" w:author="THIAGO HENRIQUE VITAL DE OLIVEIRA" w:date="2019-02-22T18:44:00Z"/>
                <w:color w:val="548DD4"/>
              </w:rPr>
            </w:pPr>
            <w:del w:id="662" w:author="THIAGO HENRIQUE VITAL DE OLIVEIRA" w:date="2019-02-22T18:44:00Z">
              <w:r w:rsidRPr="003D4761" w:rsidDel="001D4980">
                <w:rPr>
                  <w:color w:val="548DD4"/>
                </w:rPr>
                <w:delText>Ação, atividade ou estado gerado após a execução do caso de uso.</w:delText>
              </w:r>
              <w:r w:rsidDel="001D4980">
                <w:rPr>
                  <w:color w:val="548DD4"/>
                </w:rPr>
                <w:delText>Gravar a chamada</w:delText>
              </w:r>
            </w:del>
          </w:p>
        </w:tc>
      </w:tr>
      <w:tr w:rsidR="004A03D0" w:rsidRPr="003D4761" w:rsidDel="001D4980" w:rsidTr="009F757D">
        <w:trPr>
          <w:del w:id="663" w:author="THIAGO HENRIQUE VITAL DE OLIVEIRA" w:date="2019-02-22T18:44:00Z"/>
        </w:trPr>
        <w:tc>
          <w:tcPr>
            <w:tcW w:w="9462" w:type="dxa"/>
            <w:gridSpan w:val="2"/>
          </w:tcPr>
          <w:p w:rsidR="004A03D0" w:rsidRPr="005F5919" w:rsidDel="001D4980" w:rsidRDefault="004A03D0" w:rsidP="009F757D">
            <w:pPr>
              <w:jc w:val="left"/>
              <w:rPr>
                <w:del w:id="664" w:author="THIAGO HENRIQUE VITAL DE OLIVEIRA" w:date="2019-02-22T18:44:00Z"/>
                <w:color w:val="548DD4"/>
              </w:rPr>
            </w:pPr>
          </w:p>
          <w:p w:rsidR="004A03D0" w:rsidRPr="005F5919" w:rsidDel="001D4980" w:rsidRDefault="004A03D0" w:rsidP="009F757D">
            <w:pPr>
              <w:rPr>
                <w:del w:id="665" w:author="THIAGO HENRIQUE VITAL DE OLIVEIRA" w:date="2019-02-22T18:44:00Z"/>
                <w:b/>
                <w:bCs/>
              </w:rPr>
            </w:pPr>
            <w:del w:id="666" w:author="THIAGO HENRIQUE VITAL DE OLIVEIRA" w:date="2019-02-22T18:44:00Z">
              <w:r w:rsidRPr="005F5919" w:rsidDel="001D4980">
                <w:rPr>
                  <w:b/>
                  <w:bCs/>
                </w:rPr>
                <w:delText xml:space="preserve">Fluxo Principal: descrição da lógica de execução do caso de uso (seu algoritmo). </w:delText>
              </w:r>
            </w:del>
          </w:p>
          <w:p w:rsidR="004A03D0" w:rsidRPr="003D4761" w:rsidDel="001D4980" w:rsidRDefault="004A03D0" w:rsidP="009F757D">
            <w:pPr>
              <w:jc w:val="left"/>
              <w:rPr>
                <w:del w:id="667" w:author="THIAGO HENRIQUE VITAL DE OLIVEIRA" w:date="2019-02-22T18:44:00Z"/>
                <w:color w:val="548DD4"/>
              </w:rPr>
            </w:pPr>
          </w:p>
          <w:p w:rsidR="004A03D0" w:rsidDel="001D4980" w:rsidRDefault="004A03D0" w:rsidP="009F757D">
            <w:pPr>
              <w:jc w:val="left"/>
              <w:rPr>
                <w:del w:id="668" w:author="THIAGO HENRIQUE VITAL DE OLIVEIRA" w:date="2019-02-22T18:44:00Z"/>
                <w:color w:val="548DD4"/>
              </w:rPr>
            </w:pPr>
          </w:p>
          <w:p w:rsidR="004A03D0" w:rsidRPr="005F5919" w:rsidDel="001D4980" w:rsidRDefault="004A03D0" w:rsidP="009F757D">
            <w:pPr>
              <w:pStyle w:val="PargrafodaLista"/>
              <w:numPr>
                <w:ilvl w:val="0"/>
                <w:numId w:val="34"/>
              </w:numPr>
              <w:jc w:val="left"/>
              <w:rPr>
                <w:del w:id="669" w:author="THIAGO HENRIQUE VITAL DE OLIVEIRA" w:date="2019-02-22T18:44:00Z"/>
                <w:rFonts w:cs="Times New Roman"/>
                <w:color w:val="548DD4"/>
                <w:szCs w:val="24"/>
              </w:rPr>
            </w:pPr>
            <w:del w:id="670" w:author="THIAGO HENRIQUE VITAL DE OLIVEIRA" w:date="2019-02-22T18:44:00Z">
              <w:r w:rsidRPr="005F5919" w:rsidDel="001D4980">
                <w:rPr>
                  <w:rFonts w:cs="Times New Roman"/>
                  <w:color w:val="548DD4"/>
                  <w:szCs w:val="24"/>
                </w:rPr>
                <w:delText>Operador faz chamada ou recepcionista recebe chamada</w:delText>
              </w:r>
            </w:del>
          </w:p>
          <w:p w:rsidR="004A03D0" w:rsidRPr="005F5919" w:rsidDel="001D4980" w:rsidRDefault="004A03D0" w:rsidP="009F757D">
            <w:pPr>
              <w:pStyle w:val="PargrafodaLista"/>
              <w:numPr>
                <w:ilvl w:val="0"/>
                <w:numId w:val="34"/>
              </w:numPr>
              <w:jc w:val="left"/>
              <w:rPr>
                <w:del w:id="671" w:author="THIAGO HENRIQUE VITAL DE OLIVEIRA" w:date="2019-02-22T18:44:00Z"/>
                <w:rFonts w:cs="Times New Roman"/>
                <w:color w:val="548DD4"/>
                <w:szCs w:val="24"/>
              </w:rPr>
            </w:pPr>
            <w:del w:id="672" w:author="THIAGO HENRIQUE VITAL DE OLIVEIRA" w:date="2019-02-22T18:44:00Z">
              <w:r w:rsidRPr="005F5919" w:rsidDel="001D4980">
                <w:rPr>
                  <w:rFonts w:cs="Times New Roman"/>
                  <w:color w:val="548DD4"/>
                  <w:szCs w:val="24"/>
                </w:rPr>
                <w:delText>Automaticamente o sistema aciona a função gravar chamadas</w:delText>
              </w:r>
            </w:del>
          </w:p>
          <w:p w:rsidR="004A03D0" w:rsidRPr="005F5919" w:rsidDel="001D4980" w:rsidRDefault="004A03D0" w:rsidP="009F757D">
            <w:pPr>
              <w:pStyle w:val="PargrafodaLista"/>
              <w:numPr>
                <w:ilvl w:val="0"/>
                <w:numId w:val="34"/>
              </w:numPr>
              <w:jc w:val="left"/>
              <w:rPr>
                <w:del w:id="673" w:author="THIAGO HENRIQUE VITAL DE OLIVEIRA" w:date="2019-02-22T18:44:00Z"/>
                <w:rFonts w:cs="Times New Roman"/>
                <w:color w:val="548DD4"/>
                <w:szCs w:val="24"/>
              </w:rPr>
            </w:pPr>
            <w:del w:id="674" w:author="THIAGO HENRIQUE VITAL DE OLIVEIRA" w:date="2019-02-22T18:44:00Z">
              <w:r w:rsidRPr="005F5919" w:rsidDel="001D4980">
                <w:rPr>
                  <w:rFonts w:cs="Times New Roman"/>
                  <w:color w:val="548DD4"/>
                  <w:szCs w:val="24"/>
                </w:rPr>
                <w:delText>Fim do caso de uso</w:delText>
              </w:r>
            </w:del>
          </w:p>
          <w:p w:rsidR="004A03D0" w:rsidRPr="005F5919" w:rsidDel="001D4980" w:rsidRDefault="004A03D0" w:rsidP="009F757D">
            <w:pPr>
              <w:jc w:val="left"/>
              <w:rPr>
                <w:del w:id="675" w:author="THIAGO HENRIQUE VITAL DE OLIVEIRA" w:date="2019-02-22T18:44:00Z"/>
                <w:b/>
                <w:bCs/>
              </w:rPr>
            </w:pPr>
            <w:del w:id="676" w:author="THIAGO HENRIQUE VITAL DE OLIVEIRA" w:date="2019-02-22T18:44:00Z">
              <w:r w:rsidRPr="005F5919" w:rsidDel="001D4980">
                <w:rPr>
                  <w:b/>
                  <w:bCs/>
                </w:rPr>
                <w:delText xml:space="preserve">Fluxo Alternativo: </w:delText>
              </w:r>
            </w:del>
          </w:p>
          <w:p w:rsidR="004A03D0" w:rsidRPr="005F5919" w:rsidDel="001D4980" w:rsidRDefault="004A03D0" w:rsidP="009F757D">
            <w:pPr>
              <w:jc w:val="left"/>
              <w:rPr>
                <w:del w:id="677" w:author="THIAGO HENRIQUE VITAL DE OLIVEIRA" w:date="2019-02-22T18:44:00Z"/>
                <w:color w:val="548DD4"/>
              </w:rPr>
            </w:pPr>
            <w:del w:id="678" w:author="THIAGO HENRIQUE VITAL DE OLIVEIRA" w:date="2019-02-22T18:44:00Z">
              <w:r w:rsidDel="001D4980">
                <w:rPr>
                  <w:color w:val="548DD4"/>
                </w:rPr>
                <w:delText>Em caso de falha o sistema tenta enviar os pacotes novamente com prioridade maior no processamento e uso de rede e caso ocorra uma falha mostra uma mensagem um alerta de erro com uma mensagem para entrar em contato com o suporte técnico do sistema.</w:delText>
              </w:r>
              <w:r w:rsidRPr="003D4761" w:rsidDel="001D4980">
                <w:rPr>
                  <w:color w:val="548DD4"/>
                </w:rPr>
                <w:delText>descrição das ações que deverão ser realizadas quando ocorrer alguma ação inesperada no fluxo principal.</w:delText>
              </w:r>
            </w:del>
          </w:p>
        </w:tc>
      </w:tr>
    </w:tbl>
    <w:p w:rsidR="004A03D0" w:rsidDel="001D4980" w:rsidRDefault="004A03D0">
      <w:pPr>
        <w:spacing w:after="0" w:line="240" w:lineRule="auto"/>
        <w:contextualSpacing w:val="0"/>
        <w:jc w:val="left"/>
        <w:rPr>
          <w:del w:id="679" w:author="THIAGO HENRIQUE VITAL DE OLIVEIRA" w:date="2019-02-22T18:44:00Z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2"/>
        <w:gridCol w:w="6711"/>
      </w:tblGrid>
      <w:tr w:rsidR="004A03D0" w:rsidRPr="003D4761" w:rsidDel="001D4980" w:rsidTr="009F757D">
        <w:trPr>
          <w:del w:id="680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81" w:author="THIAGO HENRIQUE VITAL DE OLIVEIRA" w:date="2019-02-22T18:44:00Z"/>
                <w:b/>
                <w:bCs/>
              </w:rPr>
            </w:pPr>
            <w:del w:id="682" w:author="THIAGO HENRIQUE VITAL DE OLIVEIRA" w:date="2019-02-22T18:44:00Z">
              <w:r w:rsidDel="001D4980">
                <w:rPr>
                  <w:b/>
                  <w:bCs/>
                </w:rPr>
                <w:delText>Nome do C</w:delText>
              </w:r>
              <w:r w:rsidRPr="003D4761" w:rsidDel="001D4980">
                <w:rPr>
                  <w:b/>
                  <w:bCs/>
                </w:rPr>
                <w:delText>aso de Uso: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83" w:author="THIAGO HENRIQUE VITAL DE OLIVEIRA" w:date="2019-02-22T18:44:00Z"/>
                <w:color w:val="548DD4"/>
              </w:rPr>
            </w:pPr>
            <w:del w:id="684" w:author="THIAGO HENRIQUE VITAL DE OLIVEIRA" w:date="2019-02-22T18:44:00Z">
              <w:r w:rsidRPr="003D4761" w:rsidDel="001D4980">
                <w:rPr>
                  <w:color w:val="548DD4"/>
                </w:rPr>
                <w:delText>Nome do caso de uso exemplo UC01- Preencher Cadastro</w:delText>
              </w:r>
              <w:r w:rsidDel="001D4980">
                <w:rPr>
                  <w:color w:val="548DD4"/>
                </w:rPr>
                <w:delText>Excluir Gravação</w:delText>
              </w:r>
            </w:del>
          </w:p>
        </w:tc>
      </w:tr>
      <w:tr w:rsidR="004A03D0" w:rsidRPr="003D4761" w:rsidDel="001D4980" w:rsidTr="009F757D">
        <w:trPr>
          <w:del w:id="685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86" w:author="THIAGO HENRIQUE VITAL DE OLIVEIRA" w:date="2019-02-22T18:44:00Z"/>
                <w:b/>
                <w:bCs/>
              </w:rPr>
            </w:pPr>
            <w:del w:id="687" w:author="THIAGO HENRIQUE VITAL DE OLIVEIRA" w:date="2019-02-22T18:44:00Z">
              <w:r w:rsidRPr="003D4761" w:rsidDel="001D4980">
                <w:rPr>
                  <w:b/>
                  <w:bCs/>
                </w:rPr>
                <w:delText>Resumo: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88" w:author="THIAGO HENRIQUE VITAL DE OLIVEIRA" w:date="2019-02-22T18:44:00Z"/>
                <w:color w:val="548DD4"/>
              </w:rPr>
            </w:pPr>
            <w:del w:id="689" w:author="THIAGO HENRIQUE VITAL DE OLIVEIRA" w:date="2019-02-22T18:44:00Z">
              <w:r w:rsidRPr="003D4761" w:rsidDel="001D4980">
                <w:rPr>
                  <w:color w:val="548DD4"/>
                </w:rPr>
                <w:delText>Descrição sintética do caso de uso</w:delText>
              </w:r>
              <w:r w:rsidDel="001D4980">
                <w:rPr>
                  <w:color w:val="548DD4"/>
                </w:rPr>
                <w:delText>Excluir gravação de chamada</w:delText>
              </w:r>
            </w:del>
          </w:p>
        </w:tc>
      </w:tr>
      <w:tr w:rsidR="004A03D0" w:rsidRPr="003D4761" w:rsidDel="001D4980" w:rsidTr="009F757D">
        <w:trPr>
          <w:del w:id="690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91" w:author="THIAGO HENRIQUE VITAL DE OLIVEIRA" w:date="2019-02-22T18:44:00Z"/>
                <w:b/>
                <w:bCs/>
              </w:rPr>
            </w:pPr>
            <w:del w:id="692" w:author="THIAGO HENRIQUE VITAL DE OLIVEIRA" w:date="2019-02-22T18:44:00Z">
              <w:r w:rsidRPr="003D4761" w:rsidDel="001D4980">
                <w:rPr>
                  <w:b/>
                  <w:bCs/>
                </w:rPr>
                <w:delText>Ator Principal: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93" w:author="THIAGO HENRIQUE VITAL DE OLIVEIRA" w:date="2019-02-22T18:44:00Z"/>
                <w:color w:val="548DD4"/>
              </w:rPr>
            </w:pPr>
            <w:del w:id="694" w:author="THIAGO HENRIQUE VITAL DE OLIVEIRA" w:date="2019-02-22T18:44:00Z">
              <w:r w:rsidRPr="003D4761" w:rsidDel="001D4980">
                <w:rPr>
                  <w:color w:val="548DD4"/>
                </w:rPr>
                <w:delText>Ator que aciona o caso de uso</w:delText>
              </w:r>
              <w:r w:rsidDel="001D4980">
                <w:rPr>
                  <w:color w:val="548DD4"/>
                </w:rPr>
                <w:delText>Gestor</w:delText>
              </w:r>
            </w:del>
          </w:p>
        </w:tc>
      </w:tr>
      <w:tr w:rsidR="004A03D0" w:rsidRPr="003D4761" w:rsidDel="001D4980" w:rsidTr="009F757D">
        <w:trPr>
          <w:del w:id="695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696" w:author="THIAGO HENRIQUE VITAL DE OLIVEIRA" w:date="2019-02-22T18:44:00Z"/>
                <w:b/>
                <w:bCs/>
              </w:rPr>
            </w:pPr>
            <w:del w:id="697" w:author="THIAGO HENRIQUE VITAL DE OLIVEIRA" w:date="2019-02-22T18:44:00Z">
              <w:r w:rsidRPr="003D4761" w:rsidDel="001D4980">
                <w:rPr>
                  <w:b/>
                  <w:bCs/>
                </w:rPr>
                <w:delText>Pré-condição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698" w:author="THIAGO HENRIQUE VITAL DE OLIVEIRA" w:date="2019-02-22T18:44:00Z"/>
                <w:color w:val="548DD4"/>
              </w:rPr>
            </w:pPr>
            <w:del w:id="699" w:author="THIAGO HENRIQUE VITAL DE OLIVEIRA" w:date="2019-02-22T18:44:00Z">
              <w:r w:rsidRPr="003D4761" w:rsidDel="001D4980">
                <w:rPr>
                  <w:color w:val="548DD4"/>
                </w:rPr>
                <w:delText>Ação, atividade ou estado que deve ocorrer  antes do caso de uso ser acionado</w:delText>
              </w:r>
              <w:r w:rsidDel="001D4980">
                <w:rPr>
                  <w:color w:val="548DD4"/>
                </w:rPr>
                <w:delText>Ter chamada</w:delText>
              </w:r>
            </w:del>
          </w:p>
        </w:tc>
      </w:tr>
      <w:tr w:rsidR="004A03D0" w:rsidRPr="003D4761" w:rsidDel="001D4980" w:rsidTr="009F757D">
        <w:trPr>
          <w:del w:id="700" w:author="THIAGO HENRIQUE VITAL DE OLIVEIRA" w:date="2019-02-22T18:44:00Z"/>
        </w:trPr>
        <w:tc>
          <w:tcPr>
            <w:tcW w:w="2658" w:type="dxa"/>
            <w:shd w:val="clear" w:color="auto" w:fill="D9D9D9"/>
          </w:tcPr>
          <w:p w:rsidR="004A03D0" w:rsidRPr="003D4761" w:rsidDel="001D4980" w:rsidRDefault="004A03D0" w:rsidP="009F757D">
            <w:pPr>
              <w:rPr>
                <w:del w:id="701" w:author="THIAGO HENRIQUE VITAL DE OLIVEIRA" w:date="2019-02-22T18:44:00Z"/>
                <w:b/>
                <w:bCs/>
              </w:rPr>
            </w:pPr>
            <w:del w:id="702" w:author="THIAGO HENRIQUE VITAL DE OLIVEIRA" w:date="2019-02-22T18:44:00Z">
              <w:r w:rsidRPr="003D4761" w:rsidDel="001D4980">
                <w:rPr>
                  <w:b/>
                  <w:bCs/>
                </w:rPr>
                <w:delText>Pós-condição</w:delText>
              </w:r>
            </w:del>
          </w:p>
        </w:tc>
        <w:tc>
          <w:tcPr>
            <w:tcW w:w="6804" w:type="dxa"/>
          </w:tcPr>
          <w:p w:rsidR="004A03D0" w:rsidRPr="003D4761" w:rsidDel="001D4980" w:rsidRDefault="004A03D0" w:rsidP="009F757D">
            <w:pPr>
              <w:rPr>
                <w:del w:id="703" w:author="THIAGO HENRIQUE VITAL DE OLIVEIRA" w:date="2019-02-22T18:44:00Z"/>
                <w:color w:val="548DD4"/>
              </w:rPr>
            </w:pPr>
            <w:del w:id="704" w:author="THIAGO HENRIQUE VITAL DE OLIVEIRA" w:date="2019-02-22T18:44:00Z">
              <w:r w:rsidRPr="003D4761" w:rsidDel="001D4980">
                <w:rPr>
                  <w:color w:val="548DD4"/>
                </w:rPr>
                <w:delText>Ação, atividade ou estado gerado após a execução do caso de uso.</w:delText>
              </w:r>
              <w:r w:rsidDel="001D4980">
                <w:rPr>
                  <w:color w:val="548DD4"/>
                </w:rPr>
                <w:delText>Excluir gravação de chamada</w:delText>
              </w:r>
            </w:del>
          </w:p>
        </w:tc>
      </w:tr>
      <w:tr w:rsidR="004A03D0" w:rsidRPr="005F5919" w:rsidDel="001D4980" w:rsidTr="009F757D">
        <w:trPr>
          <w:del w:id="705" w:author="THIAGO HENRIQUE VITAL DE OLIVEIRA" w:date="2019-02-22T18:44:00Z"/>
        </w:trPr>
        <w:tc>
          <w:tcPr>
            <w:tcW w:w="9462" w:type="dxa"/>
            <w:gridSpan w:val="2"/>
          </w:tcPr>
          <w:p w:rsidR="004A03D0" w:rsidRPr="005F5919" w:rsidDel="001D4980" w:rsidRDefault="004A03D0" w:rsidP="009F757D">
            <w:pPr>
              <w:jc w:val="left"/>
              <w:rPr>
                <w:del w:id="706" w:author="THIAGO HENRIQUE VITAL DE OLIVEIRA" w:date="2019-02-22T18:44:00Z"/>
                <w:color w:val="548DD4"/>
              </w:rPr>
            </w:pPr>
          </w:p>
          <w:p w:rsidR="004A03D0" w:rsidRPr="005F5919" w:rsidDel="001D4980" w:rsidRDefault="004A03D0" w:rsidP="009F757D">
            <w:pPr>
              <w:rPr>
                <w:del w:id="707" w:author="THIAGO HENRIQUE VITAL DE OLIVEIRA" w:date="2019-02-22T18:44:00Z"/>
                <w:b/>
                <w:bCs/>
              </w:rPr>
            </w:pPr>
            <w:del w:id="708" w:author="THIAGO HENRIQUE VITAL DE OLIVEIRA" w:date="2019-02-22T18:44:00Z">
              <w:r w:rsidRPr="005F5919" w:rsidDel="001D4980">
                <w:rPr>
                  <w:b/>
                  <w:bCs/>
                </w:rPr>
                <w:delText xml:space="preserve">Fluxo Principal: descrição da lógica de execução do caso de uso (seu algoritmo). </w:delText>
              </w:r>
            </w:del>
          </w:p>
          <w:p w:rsidR="004A03D0" w:rsidRPr="003D4761" w:rsidDel="001D4980" w:rsidRDefault="004A03D0" w:rsidP="009F757D">
            <w:pPr>
              <w:jc w:val="left"/>
              <w:rPr>
                <w:del w:id="709" w:author="THIAGO HENRIQUE VITAL DE OLIVEIRA" w:date="2019-02-22T18:44:00Z"/>
                <w:color w:val="548DD4"/>
              </w:rPr>
            </w:pPr>
          </w:p>
          <w:p w:rsidR="004A03D0" w:rsidDel="001D4980" w:rsidRDefault="004A03D0" w:rsidP="009F757D">
            <w:pPr>
              <w:jc w:val="left"/>
              <w:rPr>
                <w:del w:id="710" w:author="THIAGO HENRIQUE VITAL DE OLIVEIRA" w:date="2019-02-22T18:44:00Z"/>
                <w:color w:val="548DD4"/>
              </w:rPr>
            </w:pPr>
          </w:p>
          <w:p w:rsidR="004A03D0" w:rsidRPr="005F5919" w:rsidDel="001D4980" w:rsidRDefault="004A03D0" w:rsidP="004A03D0">
            <w:pPr>
              <w:pStyle w:val="PargrafodaLista"/>
              <w:numPr>
                <w:ilvl w:val="0"/>
                <w:numId w:val="35"/>
              </w:numPr>
              <w:jc w:val="left"/>
              <w:rPr>
                <w:del w:id="711" w:author="THIAGO HENRIQUE VITAL DE OLIVEIRA" w:date="2019-02-22T18:44:00Z"/>
                <w:rFonts w:cs="Times New Roman"/>
                <w:color w:val="548DD4"/>
                <w:szCs w:val="24"/>
              </w:rPr>
            </w:pPr>
            <w:del w:id="712" w:author="THIAGO HENRIQUE VITAL DE OLIVEIRA" w:date="2019-02-22T18:44:00Z">
              <w:r w:rsidDel="001D4980">
                <w:rPr>
                  <w:rFonts w:cs="Times New Roman"/>
                  <w:color w:val="548DD4"/>
                  <w:szCs w:val="24"/>
                </w:rPr>
                <w:delText>Gestor loga no sistema</w:delText>
              </w:r>
            </w:del>
          </w:p>
          <w:p w:rsidR="004A03D0" w:rsidRPr="005F5919" w:rsidDel="001D4980" w:rsidRDefault="004A03D0" w:rsidP="004A03D0">
            <w:pPr>
              <w:pStyle w:val="PargrafodaLista"/>
              <w:numPr>
                <w:ilvl w:val="0"/>
                <w:numId w:val="35"/>
              </w:numPr>
              <w:jc w:val="left"/>
              <w:rPr>
                <w:del w:id="713" w:author="THIAGO HENRIQUE VITAL DE OLIVEIRA" w:date="2019-02-22T18:44:00Z"/>
                <w:rFonts w:cs="Times New Roman"/>
                <w:color w:val="548DD4"/>
                <w:szCs w:val="24"/>
              </w:rPr>
            </w:pPr>
            <w:del w:id="714" w:author="THIAGO HENRIQUE VITAL DE OLIVEIRA" w:date="2019-02-22T18:44:00Z">
              <w:r w:rsidDel="001D4980">
                <w:rPr>
                  <w:rFonts w:cs="Times New Roman"/>
                  <w:color w:val="548DD4"/>
                  <w:szCs w:val="24"/>
                </w:rPr>
                <w:delText>Avalia as chamadas</w:delText>
              </w:r>
            </w:del>
          </w:p>
          <w:p w:rsidR="004A03D0" w:rsidDel="001D4980" w:rsidRDefault="004A03D0" w:rsidP="004A03D0">
            <w:pPr>
              <w:pStyle w:val="PargrafodaLista"/>
              <w:numPr>
                <w:ilvl w:val="0"/>
                <w:numId w:val="35"/>
              </w:numPr>
              <w:jc w:val="left"/>
              <w:rPr>
                <w:del w:id="715" w:author="THIAGO HENRIQUE VITAL DE OLIVEIRA" w:date="2019-02-22T18:44:00Z"/>
                <w:rFonts w:cs="Times New Roman"/>
                <w:color w:val="548DD4"/>
                <w:szCs w:val="24"/>
              </w:rPr>
            </w:pPr>
            <w:del w:id="716" w:author="THIAGO HENRIQUE VITAL DE OLIVEIRA" w:date="2019-02-22T18:44:00Z">
              <w:r w:rsidDel="001D4980">
                <w:rPr>
                  <w:rFonts w:cs="Times New Roman"/>
                  <w:color w:val="548DD4"/>
                  <w:szCs w:val="24"/>
                </w:rPr>
                <w:delText>Exclui chamadas para liberar espaço em disco depois de fazer um backup (se necessário) usando a função baixar gravações.</w:delText>
              </w:r>
            </w:del>
          </w:p>
          <w:p w:rsidR="004A03D0" w:rsidRPr="005F5919" w:rsidDel="001D4980" w:rsidRDefault="004A03D0" w:rsidP="004A03D0">
            <w:pPr>
              <w:pStyle w:val="PargrafodaLista"/>
              <w:numPr>
                <w:ilvl w:val="0"/>
                <w:numId w:val="35"/>
              </w:numPr>
              <w:jc w:val="left"/>
              <w:rPr>
                <w:del w:id="717" w:author="THIAGO HENRIQUE VITAL DE OLIVEIRA" w:date="2019-02-22T18:44:00Z"/>
                <w:rFonts w:cs="Times New Roman"/>
                <w:color w:val="548DD4"/>
                <w:szCs w:val="24"/>
              </w:rPr>
            </w:pPr>
            <w:del w:id="718" w:author="THIAGO HENRIQUE VITAL DE OLIVEIRA" w:date="2019-02-22T18:44:00Z">
              <w:r w:rsidDel="001D4980">
                <w:rPr>
                  <w:rFonts w:cs="Times New Roman"/>
                  <w:color w:val="548DD4"/>
                  <w:szCs w:val="24"/>
                </w:rPr>
                <w:delText>Fim do caso de uso.</w:delText>
              </w:r>
            </w:del>
          </w:p>
          <w:p w:rsidR="004A03D0" w:rsidRPr="005F5919" w:rsidDel="001D4980" w:rsidRDefault="004A03D0" w:rsidP="009F757D">
            <w:pPr>
              <w:jc w:val="left"/>
              <w:rPr>
                <w:del w:id="719" w:author="THIAGO HENRIQUE VITAL DE OLIVEIRA" w:date="2019-02-22T18:44:00Z"/>
                <w:b/>
                <w:bCs/>
              </w:rPr>
            </w:pPr>
            <w:del w:id="720" w:author="THIAGO HENRIQUE VITAL DE OLIVEIRA" w:date="2019-02-22T18:44:00Z">
              <w:r w:rsidRPr="005F5919" w:rsidDel="001D4980">
                <w:rPr>
                  <w:b/>
                  <w:bCs/>
                </w:rPr>
                <w:delText xml:space="preserve">Fluxo Alternativo: </w:delText>
              </w:r>
            </w:del>
          </w:p>
          <w:p w:rsidR="004A03D0" w:rsidRPr="005F5919" w:rsidDel="001D4980" w:rsidRDefault="004A03D0" w:rsidP="009F757D">
            <w:pPr>
              <w:jc w:val="left"/>
              <w:rPr>
                <w:del w:id="721" w:author="THIAGO HENRIQUE VITAL DE OLIVEIRA" w:date="2019-02-22T18:44:00Z"/>
                <w:color w:val="548DD4"/>
              </w:rPr>
            </w:pPr>
            <w:del w:id="722" w:author="THIAGO HENRIQUE VITAL DE OLIVEIRA" w:date="2019-02-22T18:44:00Z">
              <w:r w:rsidRPr="005F5919" w:rsidDel="001D4980">
                <w:rPr>
                  <w:color w:val="548DD4"/>
                </w:rPr>
                <w:delText xml:space="preserve">Caso tenha alguma falha </w:delText>
              </w:r>
              <w:r w:rsidDel="001D4980">
                <w:rPr>
                  <w:color w:val="548DD4"/>
                </w:rPr>
                <w:delText>para excluir a chamada, deve acionar o suporte do sistema.</w:delText>
              </w:r>
              <w:r w:rsidRPr="003D4761" w:rsidDel="001D4980">
                <w:rPr>
                  <w:color w:val="548DD4"/>
                </w:rPr>
                <w:delText>descrição das ações que deverão ser realizadas quando ocorrer alguma ação inesperada no fluxo principal.</w:delText>
              </w:r>
            </w:del>
          </w:p>
        </w:tc>
      </w:tr>
    </w:tbl>
    <w:p w:rsidR="00E55A46" w:rsidDel="001D4980" w:rsidRDefault="00E55A46">
      <w:pPr>
        <w:spacing w:after="0" w:line="240" w:lineRule="auto"/>
        <w:contextualSpacing w:val="0"/>
        <w:jc w:val="left"/>
        <w:rPr>
          <w:del w:id="723" w:author="THIAGO HENRIQUE VITAL DE OLIVEIRA" w:date="2019-02-22T18:44:00Z"/>
        </w:rPr>
      </w:pPr>
    </w:p>
    <w:p w:rsidR="00E55A46" w:rsidDel="001D4980" w:rsidRDefault="00E55A46" w:rsidP="00E55A46">
      <w:pPr>
        <w:pStyle w:val="Ttulo1"/>
        <w:pageBreakBefore/>
        <w:rPr>
          <w:del w:id="724" w:author="THIAGO HENRIQUE VITAL DE OLIVEIRA" w:date="2019-02-22T18:44:00Z"/>
        </w:rPr>
      </w:pPr>
      <w:bookmarkStart w:id="725" w:name="_Toc527565315"/>
      <w:del w:id="726" w:author="THIAGO HENRIQUE VITAL DE OLIVEIRA" w:date="2019-02-22T18:44:00Z">
        <w:r w:rsidDel="001D4980">
          <w:delText>Projeto do Software</w:delText>
        </w:r>
        <w:bookmarkEnd w:id="725"/>
      </w:del>
    </w:p>
    <w:p w:rsidR="00E55A46" w:rsidDel="001D4980" w:rsidRDefault="00E55A46" w:rsidP="00E55A46">
      <w:pPr>
        <w:rPr>
          <w:del w:id="727" w:author="THIAGO HENRIQUE VITAL DE OLIVEIRA" w:date="2019-02-22T18:44:00Z"/>
          <w:color w:val="0000FF"/>
        </w:rPr>
      </w:pPr>
      <w:del w:id="728" w:author="THIAGO HENRIQUE VITAL DE OLIVEIRA" w:date="2019-02-22T18:44:00Z">
        <w:r w:rsidDel="001D4980">
          <w:rPr>
            <w:color w:val="0000FF"/>
          </w:rPr>
          <w:delText>Descrever o conteúdo do capítulo 4, incluindo em linhas gerais qual é a estrutura proposta para o projeto.</w:delText>
        </w:r>
      </w:del>
    </w:p>
    <w:p w:rsidR="00E55A46" w:rsidDel="001D4980" w:rsidRDefault="00E55A46" w:rsidP="00E55A46">
      <w:pPr>
        <w:pStyle w:val="Ttulo2"/>
        <w:rPr>
          <w:del w:id="729" w:author="THIAGO HENRIQUE VITAL DE OLIVEIRA" w:date="2019-02-22T18:44:00Z"/>
        </w:rPr>
      </w:pPr>
      <w:bookmarkStart w:id="730" w:name="_Toc527565316"/>
      <w:del w:id="731" w:author="THIAGO HENRIQUE VITAL DE OLIVEIRA" w:date="2019-02-22T18:44:00Z">
        <w:r w:rsidDel="001D4980">
          <w:delText>Arquitetura de Software</w:delText>
        </w:r>
        <w:bookmarkEnd w:id="730"/>
      </w:del>
    </w:p>
    <w:p w:rsidR="00E55A46" w:rsidDel="001D4980" w:rsidRDefault="00E55A46" w:rsidP="00E55A46">
      <w:pPr>
        <w:rPr>
          <w:del w:id="732" w:author="THIAGO HENRIQUE VITAL DE OLIVEIRA" w:date="2019-02-22T18:44:00Z"/>
          <w:color w:val="0000FF"/>
        </w:rPr>
      </w:pPr>
      <w:del w:id="733" w:author="THIAGO HENRIQUE VITAL DE OLIVEIRA" w:date="2019-02-22T18:44:00Z">
        <w:r w:rsidDel="001D4980">
          <w:rPr>
            <w:color w:val="0000FF"/>
          </w:rPr>
          <w:delText>Incluir neste tópico o diagrama de classes do sistema e uma descrição geral da abstração realizada.</w:delText>
        </w:r>
      </w:del>
    </w:p>
    <w:p w:rsidR="000C51A6" w:rsidDel="001D4980" w:rsidRDefault="00E55A46" w:rsidP="00E55A46">
      <w:pPr>
        <w:rPr>
          <w:del w:id="734" w:author="THIAGO HENRIQUE VITAL DE OLIVEIRA" w:date="2019-02-22T18:44:00Z"/>
          <w:color w:val="0000FF"/>
        </w:rPr>
      </w:pPr>
      <w:del w:id="735" w:author="THIAGO HENRIQUE VITAL DE OLIVEIRA" w:date="2019-02-22T18:44:00Z">
        <w:r w:rsidDel="001D4980">
          <w:rPr>
            <w:color w:val="0000FF"/>
          </w:rPr>
          <w:delText xml:space="preserve">Descreva também </w:delText>
        </w:r>
        <w:r w:rsidRPr="00093402" w:rsidDel="001D4980">
          <w:rPr>
            <w:color w:val="0000FF"/>
          </w:rPr>
          <w:delText xml:space="preserve">neste tópico </w:delText>
        </w:r>
        <w:r w:rsidDel="001D4980">
          <w:rPr>
            <w:color w:val="0000FF"/>
          </w:rPr>
          <w:delText>a arquitetura do sistema que será desenvolvido. Se for utilizar um framework específico (exemplo, Asp.Net), devem-se incluir informações deste framework.</w:delText>
        </w:r>
      </w:del>
    </w:p>
    <w:p w:rsidR="000C51A6" w:rsidDel="001D4980" w:rsidRDefault="000C51A6" w:rsidP="00E55A46">
      <w:pPr>
        <w:rPr>
          <w:del w:id="736" w:author="THIAGO HENRIQUE VITAL DE OLIVEIRA" w:date="2019-02-22T18:44:00Z"/>
          <w:color w:val="0000FF"/>
        </w:rPr>
      </w:pPr>
      <w:del w:id="737" w:author="THIAGO HENRIQUE VITAL DE OLIVEIRA" w:date="2019-02-22T18:44:00Z">
        <w:r w:rsidRPr="00C45178" w:rsidDel="001D4980">
          <w:rPr>
            <w:noProof/>
          </w:rPr>
          <w:drawing>
            <wp:inline distT="0" distB="0" distL="0" distR="0" wp14:anchorId="24003A85" wp14:editId="37D1D3A3">
              <wp:extent cx="5940425" cy="3460115"/>
              <wp:effectExtent l="0" t="0" r="0" b="6985"/>
              <wp:docPr id="9" name="Imagem 9" descr="C:\Users\162150568\Downloads\Atividade aula 4 diagrama de clas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162150568\Downloads\Atividade aula 4 diagrama de classe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3460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E55A46" w:rsidDel="001D4980" w:rsidRDefault="00E55A46" w:rsidP="00A070E5">
      <w:pPr>
        <w:pStyle w:val="Ttulo2"/>
        <w:rPr>
          <w:del w:id="738" w:author="THIAGO HENRIQUE VITAL DE OLIVEIRA" w:date="2019-02-22T18:44:00Z"/>
        </w:rPr>
      </w:pPr>
      <w:bookmarkStart w:id="739" w:name="_Toc527565317"/>
      <w:del w:id="740" w:author="THIAGO HENRIQUE VITAL DE OLIVEIRA" w:date="2019-02-22T18:44:00Z">
        <w:r w:rsidDel="001D4980">
          <w:delText>Máquina de Estados de Classes do Sistema</w:delText>
        </w:r>
        <w:bookmarkEnd w:id="739"/>
      </w:del>
    </w:p>
    <w:p w:rsidR="004A03D0" w:rsidDel="001D4980" w:rsidRDefault="00E55A46" w:rsidP="00A070E5">
      <w:pPr>
        <w:rPr>
          <w:del w:id="741" w:author="THIAGO HENRIQUE VITAL DE OLIVEIRA" w:date="2019-02-22T18:44:00Z"/>
          <w:color w:val="0000FF"/>
        </w:rPr>
      </w:pPr>
      <w:del w:id="742" w:author="THIAGO HENRIQUE VITAL DE OLIVEIRA" w:date="2019-02-22T18:44:00Z">
        <w:r w:rsidRPr="00A070E5" w:rsidDel="001D4980">
          <w:rPr>
            <w:color w:val="0000FF"/>
          </w:rPr>
          <w:delText>Quando aplicável, este tópico deve detalhar a máquina de estados de classes complexas definidas no tópico 4.1.</w:delText>
        </w:r>
        <w:r w:rsidR="000C51A6" w:rsidDel="001D4980">
          <w:rPr>
            <w:color w:val="0000FF"/>
          </w:rPr>
          <w:delText xml:space="preserve"> </w:delText>
        </w:r>
        <w:r w:rsidR="000C51A6" w:rsidRPr="00BD79C3" w:rsidDel="001D4980">
          <w:rPr>
            <w:color w:val="FF0000"/>
          </w:rPr>
          <w:delText>(Não utilizaremos porque não tem classe complexa o suficiente)</w:delText>
        </w:r>
      </w:del>
    </w:p>
    <w:p w:rsidR="004A03D0" w:rsidRPr="00A070E5" w:rsidDel="001D4980" w:rsidRDefault="004A03D0" w:rsidP="00A070E5">
      <w:pPr>
        <w:rPr>
          <w:del w:id="743" w:author="THIAGO HENRIQUE VITAL DE OLIVEIRA" w:date="2019-02-22T18:44:00Z"/>
          <w:color w:val="0000FF"/>
        </w:rPr>
      </w:pPr>
    </w:p>
    <w:p w:rsidR="00E55A46" w:rsidDel="001D4980" w:rsidRDefault="00E55A46" w:rsidP="00A070E5">
      <w:pPr>
        <w:pStyle w:val="Ttulo2"/>
        <w:rPr>
          <w:del w:id="744" w:author="THIAGO HENRIQUE VITAL DE OLIVEIRA" w:date="2019-02-22T18:44:00Z"/>
        </w:rPr>
      </w:pPr>
      <w:bookmarkStart w:id="745" w:name="_Toc527565318"/>
      <w:del w:id="746" w:author="THIAGO HENRIQUE VITAL DE OLIVEIRA" w:date="2019-02-22T18:44:00Z">
        <w:r w:rsidDel="001D4980">
          <w:delText>Realização de Casos de Uso</w:delText>
        </w:r>
        <w:bookmarkEnd w:id="745"/>
      </w:del>
    </w:p>
    <w:p w:rsidR="004A03D0" w:rsidDel="001D4980" w:rsidRDefault="00E55A46" w:rsidP="00A070E5">
      <w:pPr>
        <w:rPr>
          <w:del w:id="747" w:author="THIAGO HENRIQUE VITAL DE OLIVEIRA" w:date="2019-02-22T18:44:00Z"/>
          <w:color w:val="0000FF"/>
        </w:rPr>
      </w:pPr>
      <w:del w:id="748" w:author="THIAGO HENRIQUE VITAL DE OLIVEIRA" w:date="2019-02-22T18:44:00Z">
        <w:r w:rsidDel="001D4980">
          <w:rPr>
            <w:color w:val="0000FF"/>
          </w:rPr>
          <w:delText>Neste tópico, deve-se detalhar como serão realizados os casos de uso de acordo com a arquitetura definida, utilizando diagramas de sequência.</w:delText>
        </w:r>
      </w:del>
    </w:p>
    <w:p w:rsidR="004A03D0" w:rsidDel="001D4980" w:rsidRDefault="004A03D0" w:rsidP="00A070E5">
      <w:pPr>
        <w:rPr>
          <w:del w:id="749" w:author="THIAGO HENRIQUE VITAL DE OLIVEIRA" w:date="2019-02-22T18:44:00Z"/>
          <w:color w:val="0000FF"/>
        </w:rPr>
      </w:pPr>
      <w:del w:id="750" w:author="THIAGO HENRIQUE VITAL DE OLIVEIRA" w:date="2019-02-22T18:44:00Z">
        <w:r w:rsidDel="001D4980">
          <w:rPr>
            <w:noProof/>
          </w:rPr>
          <w:drawing>
            <wp:inline distT="0" distB="0" distL="0" distR="0" wp14:anchorId="6DE2274F" wp14:editId="180B0354">
              <wp:extent cx="5934075" cy="5438775"/>
              <wp:effectExtent l="0" t="0" r="9525" b="9525"/>
              <wp:docPr id="16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543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E55A46" w:rsidDel="001D4980" w:rsidRDefault="00E55A46" w:rsidP="00A070E5">
      <w:pPr>
        <w:pStyle w:val="Ttulo2"/>
        <w:rPr>
          <w:del w:id="751" w:author="THIAGO HENRIQUE VITAL DE OLIVEIRA" w:date="2019-02-22T18:44:00Z"/>
        </w:rPr>
      </w:pPr>
      <w:bookmarkStart w:id="752" w:name="_Toc527565319"/>
      <w:del w:id="753" w:author="THIAGO HENRIQUE VITAL DE OLIVEIRA" w:date="2019-02-22T18:44:00Z">
        <w:r w:rsidDel="001D4980">
          <w:delText>Realização de Requisitos de Negócio</w:delText>
        </w:r>
        <w:bookmarkEnd w:id="752"/>
      </w:del>
    </w:p>
    <w:p w:rsidR="00D35DA2" w:rsidDel="001D4980" w:rsidRDefault="00E55A46" w:rsidP="00A070E5">
      <w:pPr>
        <w:rPr>
          <w:del w:id="754" w:author="THIAGO HENRIQUE VITAL DE OLIVEIRA" w:date="2019-02-22T18:44:00Z"/>
          <w:color w:val="0000FF"/>
        </w:rPr>
      </w:pPr>
      <w:del w:id="755" w:author="THIAGO HENRIQUE VITAL DE OLIVEIRA" w:date="2019-02-22T18:44:00Z">
        <w:r w:rsidDel="001D4980">
          <w:rPr>
            <w:color w:val="0000FF"/>
          </w:rPr>
          <w:delText xml:space="preserve">Neste tópico, deve-se incluir diagrama de atividades que dê uma visão geral de como será a realização de requisitos de negócio do sistema tendo em vista </w:delText>
        </w:r>
        <w:r w:rsidR="00A070E5" w:rsidDel="001D4980">
          <w:rPr>
            <w:color w:val="0000FF"/>
          </w:rPr>
          <w:delText>o projeto definido.</w:delText>
        </w:r>
      </w:del>
    </w:p>
    <w:p w:rsidR="00D35DA2" w:rsidDel="001D4980" w:rsidRDefault="00D35DA2" w:rsidP="00A070E5">
      <w:pPr>
        <w:rPr>
          <w:del w:id="756" w:author="THIAGO HENRIQUE VITAL DE OLIVEIRA" w:date="2019-02-22T18:44:00Z"/>
          <w:color w:val="0000FF"/>
        </w:rPr>
      </w:pPr>
      <w:del w:id="757" w:author="THIAGO HENRIQUE VITAL DE OLIVEIRA" w:date="2019-02-22T18:44:00Z">
        <w:r w:rsidDel="001D4980">
          <w:rPr>
            <w:noProof/>
            <w:color w:val="0000FF"/>
          </w:rPr>
          <w:drawing>
            <wp:inline distT="0" distB="0" distL="0" distR="0">
              <wp:extent cx="5943600" cy="2194560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194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A070E5" w:rsidDel="001D4980" w:rsidRDefault="00A070E5" w:rsidP="00A070E5">
      <w:pPr>
        <w:pStyle w:val="Ttulo1"/>
        <w:pageBreakBefore/>
        <w:rPr>
          <w:del w:id="758" w:author="THIAGO HENRIQUE VITAL DE OLIVEIRA" w:date="2019-02-22T18:44:00Z"/>
        </w:rPr>
      </w:pPr>
      <w:bookmarkStart w:id="759" w:name="_Toc527565320"/>
      <w:del w:id="760" w:author="THIAGO HENRIQUE VITAL DE OLIVEIRA" w:date="2019-02-22T18:44:00Z">
        <w:r w:rsidDel="001D4980">
          <w:delText>Configuração</w:delText>
        </w:r>
        <w:r w:rsidR="001224E9" w:rsidDel="001D4980">
          <w:delText xml:space="preserve"> e Implantação</w:delText>
        </w:r>
        <w:bookmarkEnd w:id="759"/>
      </w:del>
    </w:p>
    <w:p w:rsidR="00A070E5" w:rsidRPr="00936FDF" w:rsidDel="001D4980" w:rsidRDefault="00A070E5" w:rsidP="00A070E5">
      <w:pPr>
        <w:rPr>
          <w:del w:id="761" w:author="THIAGO HENRIQUE VITAL DE OLIVEIRA" w:date="2019-02-22T18:44:00Z"/>
          <w:color w:val="0000FF"/>
          <w:u w:val="single"/>
        </w:rPr>
      </w:pPr>
      <w:del w:id="762" w:author="THIAGO HENRIQUE VITAL DE OLIVEIRA" w:date="2019-02-22T18:44:00Z">
        <w:r w:rsidRPr="000E0E05" w:rsidDel="001D4980">
          <w:rPr>
            <w:color w:val="0000FF"/>
          </w:rPr>
          <w:delText xml:space="preserve">Descrever </w:delText>
        </w:r>
        <w:r w:rsidDel="001D4980">
          <w:rPr>
            <w:color w:val="0000FF"/>
          </w:rPr>
          <w:delText>neste tópico os nós previstos para implantação do sistema e como serão distribuídos os componentes desse sistema. Utilizar para tanto os diagramas de componentes e implantação.</w:delText>
        </w:r>
        <w:r w:rsidR="00E22F73" w:rsidDel="001D4980">
          <w:rPr>
            <w:color w:val="0000FF"/>
          </w:rPr>
          <w:delText xml:space="preserve"> </w:delText>
        </w:r>
      </w:del>
    </w:p>
    <w:p w:rsidR="00D35DA2" w:rsidDel="001D4980" w:rsidRDefault="00936FDF" w:rsidP="00A070E5">
      <w:pPr>
        <w:rPr>
          <w:del w:id="763" w:author="THIAGO HENRIQUE VITAL DE OLIVEIRA" w:date="2019-02-22T18:48:00Z"/>
          <w:color w:val="0000FF"/>
        </w:rPr>
      </w:pPr>
      <w:del w:id="764" w:author="THIAGO HENRIQUE VITAL DE OLIVEIRA" w:date="2019-02-22T18:44:00Z">
        <w:r w:rsidDel="001D4980">
          <w:rPr>
            <w:noProof/>
            <w:color w:val="0000FF"/>
          </w:rPr>
          <w:drawing>
            <wp:inline distT="0" distB="0" distL="0" distR="0">
              <wp:extent cx="5935980" cy="4213860"/>
              <wp:effectExtent l="0" t="0" r="762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5980" cy="421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5A27DE" w:rsidDel="001D4980" w:rsidRDefault="005A27DE" w:rsidP="005A27DE">
      <w:pPr>
        <w:pStyle w:val="Ttulo2"/>
        <w:rPr>
          <w:del w:id="765" w:author="THIAGO HENRIQUE VITAL DE OLIVEIRA" w:date="2019-02-22T18:47:00Z"/>
        </w:rPr>
      </w:pPr>
      <w:bookmarkStart w:id="766" w:name="_Toc527565321"/>
      <w:del w:id="767" w:author="THIAGO HENRIQUE VITAL DE OLIVEIRA" w:date="2019-02-22T18:47:00Z">
        <w:r w:rsidDel="001D4980">
          <w:delText>Repositório de Controle de Versão</w:delText>
        </w:r>
        <w:bookmarkEnd w:id="766"/>
      </w:del>
    </w:p>
    <w:p w:rsidR="001224E9" w:rsidDel="001D4980" w:rsidRDefault="001224E9" w:rsidP="00A070E5">
      <w:pPr>
        <w:rPr>
          <w:del w:id="768" w:author="THIAGO HENRIQUE VITAL DE OLIVEIRA" w:date="2019-02-22T18:44:00Z"/>
          <w:color w:val="0000FF"/>
        </w:rPr>
      </w:pPr>
      <w:del w:id="769" w:author="THIAGO HENRIQUE VITAL DE OLIVEIRA" w:date="2019-02-22T18:44:00Z">
        <w:r w:rsidDel="001D4980">
          <w:rPr>
            <w:color w:val="0000FF"/>
          </w:rPr>
          <w:delText>Incluir neste tópico endereços de repositório</w:delText>
        </w:r>
        <w:r w:rsidR="005A27DE" w:rsidDel="001D4980">
          <w:rPr>
            <w:color w:val="0000FF"/>
          </w:rPr>
          <w:delText xml:space="preserve"> assim como</w:delText>
        </w:r>
        <w:r w:rsidDel="001D4980">
          <w:rPr>
            <w:color w:val="0000FF"/>
          </w:rPr>
          <w:delText xml:space="preserve"> </w:delText>
        </w:r>
        <w:r w:rsidR="005A27DE" w:rsidDel="001D4980">
          <w:rPr>
            <w:color w:val="0000FF"/>
          </w:rPr>
          <w:delText>configurações de integração e entrega contínua, quando aplicável.</w:delText>
        </w:r>
      </w:del>
    </w:p>
    <w:p w:rsidR="007B0C03" w:rsidRPr="007B0C03" w:rsidDel="001D4980" w:rsidRDefault="007B0C03" w:rsidP="00A070E5">
      <w:pPr>
        <w:rPr>
          <w:del w:id="770" w:author="THIAGO HENRIQUE VITAL DE OLIVEIRA" w:date="2019-02-22T18:44:00Z"/>
        </w:rPr>
      </w:pPr>
    </w:p>
    <w:p w:rsidR="007B0C03" w:rsidRPr="007B0C03" w:rsidDel="001D4980" w:rsidRDefault="007B0C03" w:rsidP="00A070E5">
      <w:pPr>
        <w:rPr>
          <w:del w:id="771" w:author="THIAGO HENRIQUE VITAL DE OLIVEIRA" w:date="2019-02-22T18:48:00Z"/>
        </w:rPr>
      </w:pPr>
      <w:del w:id="772" w:author="THIAGO HENRIQUE VITAL DE OLIVEIRA" w:date="2019-02-22T18:48:00Z">
        <w:r w:rsidRPr="007B0C03" w:rsidDel="001D4980">
          <w:delText>Repositório GIT:</w:delText>
        </w:r>
      </w:del>
    </w:p>
    <w:p w:rsidR="007B0C03" w:rsidRPr="007B0C03" w:rsidDel="001D4980" w:rsidRDefault="007B0C03" w:rsidP="00A070E5">
      <w:pPr>
        <w:rPr>
          <w:del w:id="773" w:author="THIAGO HENRIQUE VITAL DE OLIVEIRA" w:date="2019-02-22T18:48:00Z"/>
        </w:rPr>
      </w:pPr>
      <w:del w:id="774" w:author="THIAGO HENRIQUE VITAL DE OLIVEIRA" w:date="2019-02-22T18:48:00Z">
        <w:r w:rsidRPr="007B0C03" w:rsidDel="001D4980">
          <w:delText>https://thiagodraken.visualstudio.com/PABX/_git/PABX</w:delText>
        </w:r>
      </w:del>
    </w:p>
    <w:p w:rsidR="007B0C03" w:rsidDel="001D4980" w:rsidRDefault="007B0C03" w:rsidP="00A070E5">
      <w:pPr>
        <w:rPr>
          <w:del w:id="775" w:author="THIAGO HENRIQUE VITAL DE OLIVEIRA" w:date="2019-02-22T18:48:00Z"/>
          <w:color w:val="0000FF"/>
        </w:rPr>
      </w:pPr>
    </w:p>
    <w:p w:rsidR="007B0C03" w:rsidDel="001D4980" w:rsidRDefault="007B0C03" w:rsidP="00A070E5">
      <w:pPr>
        <w:rPr>
          <w:del w:id="776" w:author="THIAGO HENRIQUE VITAL DE OLIVEIRA" w:date="2019-02-22T18:48:00Z"/>
          <w:color w:val="0000FF"/>
        </w:rPr>
      </w:pPr>
    </w:p>
    <w:p w:rsidR="00A070E5" w:rsidDel="001D4980" w:rsidRDefault="00A070E5" w:rsidP="00A070E5">
      <w:pPr>
        <w:rPr>
          <w:del w:id="777" w:author="THIAGO HENRIQUE VITAL DE OLIVEIRA" w:date="2019-02-22T18:48:00Z"/>
          <w:color w:val="0000FF"/>
        </w:rPr>
      </w:pPr>
    </w:p>
    <w:p w:rsidR="001224E9" w:rsidRDefault="001224E9" w:rsidP="001224E9">
      <w:pPr>
        <w:pStyle w:val="Ttulo1"/>
        <w:pageBreakBefore/>
      </w:pPr>
      <w:bookmarkStart w:id="778" w:name="_Toc527565322"/>
      <w:del w:id="779" w:author="THIAGO HENRIQUE VITAL DE OLIVEIRA" w:date="2019-02-22T18:47:00Z">
        <w:r w:rsidDel="001D4980">
          <w:lastRenderedPageBreak/>
          <w:delText>Conclusã</w:delText>
        </w:r>
      </w:del>
      <w:ins w:id="780" w:author="THIAGO HENRIQUE VITAL DE OLIVEIRA" w:date="2019-02-22T18:47:00Z">
        <w:r w:rsidR="001D4980">
          <w:t>Repositório de controle de versão</w:t>
        </w:r>
      </w:ins>
      <w:del w:id="781" w:author="THIAGO HENRIQUE VITAL DE OLIVEIRA" w:date="2019-02-22T18:47:00Z">
        <w:r w:rsidDel="001D4980">
          <w:delText>o</w:delText>
        </w:r>
      </w:del>
      <w:bookmarkEnd w:id="778"/>
    </w:p>
    <w:p w:rsidR="001D4980" w:rsidRPr="007B0C03" w:rsidRDefault="001D4980" w:rsidP="001D4980">
      <w:pPr>
        <w:rPr>
          <w:ins w:id="782" w:author="THIAGO HENRIQUE VITAL DE OLIVEIRA" w:date="2019-02-22T18:47:00Z"/>
        </w:rPr>
      </w:pPr>
      <w:ins w:id="783" w:author="THIAGO HENRIQUE VITAL DE OLIVEIRA" w:date="2019-02-22T18:47:00Z">
        <w:r w:rsidRPr="007B0C03">
          <w:t>Repositório GIT:</w:t>
        </w:r>
      </w:ins>
    </w:p>
    <w:p w:rsidR="001D4980" w:rsidRPr="007B0C03" w:rsidRDefault="001D4980" w:rsidP="001D4980">
      <w:pPr>
        <w:rPr>
          <w:ins w:id="784" w:author="THIAGO HENRIQUE VITAL DE OLIVEIRA" w:date="2019-02-22T18:47:00Z"/>
        </w:rPr>
      </w:pPr>
      <w:ins w:id="785" w:author="THIAGO HENRIQUE VITAL DE OLIVEIRA" w:date="2019-02-22T18:47:00Z">
        <w:r w:rsidRPr="007B0C03">
          <w:t>https://thiagodraken.visualstudio.com/PABX/_git/PABX</w:t>
        </w:r>
      </w:ins>
    </w:p>
    <w:p w:rsidR="001224E9" w:rsidRPr="00A070E5" w:rsidRDefault="005E46AB" w:rsidP="001D4980">
      <w:pPr>
        <w:rPr>
          <w:color w:val="0000FF"/>
        </w:rPr>
      </w:pPr>
      <w:del w:id="786" w:author="THIAGO HENRIQUE VITAL DE OLIVEIRA" w:date="2019-02-22T18:47:00Z">
        <w:r w:rsidDel="001D4980">
          <w:rPr>
            <w:color w:val="0000FF"/>
          </w:rPr>
          <w:delText>O conteúdo deste documento é baseado nas aulas que tivemos sobre modelagem UML, com ele conseguimos ter uma grande base de como é fazer o projeto de uma empresa seguindo um padrão</w:delText>
        </w:r>
        <w:r w:rsidR="00936FDF" w:rsidDel="001D4980">
          <w:rPr>
            <w:color w:val="0000FF"/>
          </w:rPr>
          <w:delText xml:space="preserve"> e com isso agilizar e facilitar o entendimento do mesmo.</w:delText>
        </w:r>
        <w:r w:rsidR="00D35DA2" w:rsidDel="001D4980">
          <w:rPr>
            <w:color w:val="0000FF"/>
          </w:rPr>
          <w:delText xml:space="preserve"> </w:delText>
        </w:r>
      </w:del>
    </w:p>
    <w:sectPr w:rsidR="001224E9" w:rsidRPr="00A070E5" w:rsidSect="00A070E5">
      <w:headerReference w:type="first" r:id="rId18"/>
      <w:footerReference w:type="first" r:id="rId19"/>
      <w:pgSz w:w="11907" w:h="16840" w:code="9"/>
      <w:pgMar w:top="1701" w:right="1134" w:bottom="1134" w:left="1418" w:header="1134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AF2" w:rsidRDefault="00325AF2">
      <w:r>
        <w:separator/>
      </w:r>
    </w:p>
  </w:endnote>
  <w:endnote w:type="continuationSeparator" w:id="0">
    <w:p w:rsidR="00325AF2" w:rsidRDefault="0032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1B" w:rsidRDefault="00A1081B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C0B90">
      <w:rPr>
        <w:noProof/>
      </w:rPr>
      <w:t>14</w:t>
    </w:r>
    <w:r>
      <w:rPr>
        <w:noProof/>
      </w:rPr>
      <w:fldChar w:fldCharType="end"/>
    </w:r>
  </w:p>
  <w:p w:rsidR="00A1081B" w:rsidRDefault="00A108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AF2" w:rsidRDefault="00325AF2">
      <w:r>
        <w:separator/>
      </w:r>
    </w:p>
  </w:footnote>
  <w:footnote w:type="continuationSeparator" w:id="0">
    <w:p w:rsidR="00325AF2" w:rsidRDefault="00325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1B" w:rsidRDefault="00A1081B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70E5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A1081B" w:rsidRDefault="00A1081B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A1081B" w:rsidRDefault="00A1081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1B" w:rsidRDefault="00A1081B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1B" w:rsidRDefault="00A1081B">
    <w:pPr>
      <w:pStyle w:val="Cabealho"/>
      <w:tabs>
        <w:tab w:val="clear" w:pos="4419"/>
        <w:tab w:val="clear" w:pos="8838"/>
      </w:tabs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1B" w:rsidRPr="00931C9A" w:rsidRDefault="00A1081B" w:rsidP="00931C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CB8"/>
    <w:multiLevelType w:val="hybridMultilevel"/>
    <w:tmpl w:val="D43CB3F4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5A7B"/>
    <w:multiLevelType w:val="hybridMultilevel"/>
    <w:tmpl w:val="F6945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35B7A"/>
    <w:multiLevelType w:val="hybridMultilevel"/>
    <w:tmpl w:val="F3D49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F2CEF"/>
    <w:multiLevelType w:val="hybridMultilevel"/>
    <w:tmpl w:val="EBE09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DAD1E69"/>
    <w:multiLevelType w:val="hybridMultilevel"/>
    <w:tmpl w:val="42949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4674C"/>
    <w:multiLevelType w:val="hybridMultilevel"/>
    <w:tmpl w:val="54FE1A2C"/>
    <w:lvl w:ilvl="0" w:tplc="62D60F9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812B6"/>
    <w:multiLevelType w:val="hybridMultilevel"/>
    <w:tmpl w:val="E7C62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133D7D"/>
    <w:multiLevelType w:val="hybridMultilevel"/>
    <w:tmpl w:val="4D6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A3B42"/>
    <w:multiLevelType w:val="hybridMultilevel"/>
    <w:tmpl w:val="73A04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4" w:tplc="F860326A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5" w:tplc="9B1CED78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6" w:tplc="D63674CE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7" w:tplc="6CB4AB9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8" w:tplc="672ED376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4F610604"/>
    <w:multiLevelType w:val="hybridMultilevel"/>
    <w:tmpl w:val="42949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5C2F3B4B"/>
    <w:multiLevelType w:val="hybridMultilevel"/>
    <w:tmpl w:val="F2DEC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F2F12"/>
    <w:multiLevelType w:val="hybridMultilevel"/>
    <w:tmpl w:val="E1F64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6" w15:restartNumberingAfterBreak="0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1"/>
  </w:num>
  <w:num w:numId="6">
    <w:abstractNumId w:val="25"/>
  </w:num>
  <w:num w:numId="7">
    <w:abstractNumId w:val="11"/>
  </w:num>
  <w:num w:numId="8">
    <w:abstractNumId w:val="9"/>
  </w:num>
  <w:num w:numId="9">
    <w:abstractNumId w:val="16"/>
  </w:num>
  <w:num w:numId="10">
    <w:abstractNumId w:val="25"/>
  </w:num>
  <w:num w:numId="11">
    <w:abstractNumId w:val="1"/>
  </w:num>
  <w:num w:numId="12">
    <w:abstractNumId w:val="27"/>
  </w:num>
  <w:num w:numId="1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5"/>
  </w:num>
  <w:num w:numId="16">
    <w:abstractNumId w:val="20"/>
  </w:num>
  <w:num w:numId="17">
    <w:abstractNumId w:val="26"/>
  </w:num>
  <w:num w:numId="18">
    <w:abstractNumId w:val="14"/>
  </w:num>
  <w:num w:numId="19">
    <w:abstractNumId w:val="25"/>
  </w:num>
  <w:num w:numId="20">
    <w:abstractNumId w:val="25"/>
  </w:num>
  <w:num w:numId="21">
    <w:abstractNumId w:val="2"/>
  </w:num>
  <w:num w:numId="22">
    <w:abstractNumId w:val="10"/>
  </w:num>
  <w:num w:numId="23">
    <w:abstractNumId w:val="24"/>
  </w:num>
  <w:num w:numId="24">
    <w:abstractNumId w:val="17"/>
  </w:num>
  <w:num w:numId="25">
    <w:abstractNumId w:val="25"/>
  </w:num>
  <w:num w:numId="26">
    <w:abstractNumId w:val="25"/>
  </w:num>
  <w:num w:numId="27">
    <w:abstractNumId w:val="25"/>
  </w:num>
  <w:num w:numId="28">
    <w:abstractNumId w:val="23"/>
  </w:num>
  <w:num w:numId="29">
    <w:abstractNumId w:val="12"/>
  </w:num>
  <w:num w:numId="30">
    <w:abstractNumId w:val="4"/>
  </w:num>
  <w:num w:numId="31">
    <w:abstractNumId w:val="0"/>
  </w:num>
  <w:num w:numId="32">
    <w:abstractNumId w:val="3"/>
  </w:num>
  <w:num w:numId="33">
    <w:abstractNumId w:val="15"/>
  </w:num>
  <w:num w:numId="34">
    <w:abstractNumId w:val="18"/>
  </w:num>
  <w:num w:numId="35">
    <w:abstractNumId w:val="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IAGO HENRIQUE VITAL DE OLIVEIRA">
    <w15:presenceInfo w15:providerId="None" w15:userId="THIAGO HENRIQUE VITAL DE OLIVEIRA"/>
  </w15:person>
  <w15:person w15:author="Thiago Oliveira">
    <w15:presenceInfo w15:providerId="Windows Live" w15:userId="296b7da1b8e083bb"/>
  </w15:person>
  <w15:person w15:author="Joao Ronaldo Del Ducca Cunha">
    <w15:presenceInfo w15:providerId="None" w15:userId="Joao Ronaldo Del Ducca Cun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attachedTemplate r:id="rId1"/>
  <w:trackRevision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0"/>
    <w:rsid w:val="00007B6E"/>
    <w:rsid w:val="00010ABB"/>
    <w:rsid w:val="000156AA"/>
    <w:rsid w:val="00017DFE"/>
    <w:rsid w:val="00023014"/>
    <w:rsid w:val="000247B7"/>
    <w:rsid w:val="00024D8A"/>
    <w:rsid w:val="0005554D"/>
    <w:rsid w:val="000671E4"/>
    <w:rsid w:val="00084D49"/>
    <w:rsid w:val="00092B4A"/>
    <w:rsid w:val="00093402"/>
    <w:rsid w:val="000B1B20"/>
    <w:rsid w:val="000C25D1"/>
    <w:rsid w:val="000C2F2A"/>
    <w:rsid w:val="000C51A6"/>
    <w:rsid w:val="000D6F8F"/>
    <w:rsid w:val="000D79B2"/>
    <w:rsid w:val="000E05CB"/>
    <w:rsid w:val="000E0E05"/>
    <w:rsid w:val="000E1F39"/>
    <w:rsid w:val="0011244F"/>
    <w:rsid w:val="001224E9"/>
    <w:rsid w:val="0012260D"/>
    <w:rsid w:val="00130B58"/>
    <w:rsid w:val="001702A1"/>
    <w:rsid w:val="00186131"/>
    <w:rsid w:val="001A395E"/>
    <w:rsid w:val="001A4E22"/>
    <w:rsid w:val="001B2DB6"/>
    <w:rsid w:val="001B3937"/>
    <w:rsid w:val="001D4980"/>
    <w:rsid w:val="001F2CDB"/>
    <w:rsid w:val="001F356B"/>
    <w:rsid w:val="001F756D"/>
    <w:rsid w:val="0020255E"/>
    <w:rsid w:val="00215230"/>
    <w:rsid w:val="00222D56"/>
    <w:rsid w:val="00265FDA"/>
    <w:rsid w:val="0027066A"/>
    <w:rsid w:val="00283C4F"/>
    <w:rsid w:val="002842B8"/>
    <w:rsid w:val="00291E46"/>
    <w:rsid w:val="00296EE9"/>
    <w:rsid w:val="002A3647"/>
    <w:rsid w:val="002C0578"/>
    <w:rsid w:val="002E2BF3"/>
    <w:rsid w:val="002E52F1"/>
    <w:rsid w:val="002E5FE3"/>
    <w:rsid w:val="002E66D1"/>
    <w:rsid w:val="002E728A"/>
    <w:rsid w:val="002F62F4"/>
    <w:rsid w:val="002F7232"/>
    <w:rsid w:val="00301E38"/>
    <w:rsid w:val="00307345"/>
    <w:rsid w:val="003234FD"/>
    <w:rsid w:val="00325588"/>
    <w:rsid w:val="00325AF2"/>
    <w:rsid w:val="003662F9"/>
    <w:rsid w:val="00366693"/>
    <w:rsid w:val="00385C9E"/>
    <w:rsid w:val="00393DA9"/>
    <w:rsid w:val="00396A14"/>
    <w:rsid w:val="003C0B90"/>
    <w:rsid w:val="003C1447"/>
    <w:rsid w:val="003D4761"/>
    <w:rsid w:val="00432FCC"/>
    <w:rsid w:val="00434852"/>
    <w:rsid w:val="00451158"/>
    <w:rsid w:val="0046461D"/>
    <w:rsid w:val="00467FED"/>
    <w:rsid w:val="004A03D0"/>
    <w:rsid w:val="004A2827"/>
    <w:rsid w:val="004A456F"/>
    <w:rsid w:val="004B76E7"/>
    <w:rsid w:val="004B7BC2"/>
    <w:rsid w:val="004D25F9"/>
    <w:rsid w:val="004D2F1F"/>
    <w:rsid w:val="004E4411"/>
    <w:rsid w:val="0050732B"/>
    <w:rsid w:val="0051085D"/>
    <w:rsid w:val="00511EEA"/>
    <w:rsid w:val="005154B7"/>
    <w:rsid w:val="00515F8D"/>
    <w:rsid w:val="00516492"/>
    <w:rsid w:val="00517EDD"/>
    <w:rsid w:val="00531BC4"/>
    <w:rsid w:val="00535365"/>
    <w:rsid w:val="00536500"/>
    <w:rsid w:val="005462C3"/>
    <w:rsid w:val="005478FE"/>
    <w:rsid w:val="00556F32"/>
    <w:rsid w:val="005627DA"/>
    <w:rsid w:val="005767E9"/>
    <w:rsid w:val="00580F17"/>
    <w:rsid w:val="0058450A"/>
    <w:rsid w:val="00591961"/>
    <w:rsid w:val="005A0CF0"/>
    <w:rsid w:val="005A27DE"/>
    <w:rsid w:val="005B2582"/>
    <w:rsid w:val="005B4D84"/>
    <w:rsid w:val="005D34C8"/>
    <w:rsid w:val="005D61A9"/>
    <w:rsid w:val="005E46AB"/>
    <w:rsid w:val="006170E5"/>
    <w:rsid w:val="006249C4"/>
    <w:rsid w:val="00634CB8"/>
    <w:rsid w:val="00642998"/>
    <w:rsid w:val="00650476"/>
    <w:rsid w:val="00655D75"/>
    <w:rsid w:val="00655F15"/>
    <w:rsid w:val="006606FF"/>
    <w:rsid w:val="0069149F"/>
    <w:rsid w:val="006B2E40"/>
    <w:rsid w:val="006C4D7B"/>
    <w:rsid w:val="006C723A"/>
    <w:rsid w:val="006C7D88"/>
    <w:rsid w:val="006E59BA"/>
    <w:rsid w:val="00707C1E"/>
    <w:rsid w:val="00725F5C"/>
    <w:rsid w:val="00726253"/>
    <w:rsid w:val="00732A6F"/>
    <w:rsid w:val="007358F1"/>
    <w:rsid w:val="00770502"/>
    <w:rsid w:val="00771660"/>
    <w:rsid w:val="00784EC4"/>
    <w:rsid w:val="00786B62"/>
    <w:rsid w:val="007B0C03"/>
    <w:rsid w:val="007B17A6"/>
    <w:rsid w:val="007B51AB"/>
    <w:rsid w:val="007B5ECB"/>
    <w:rsid w:val="007D519F"/>
    <w:rsid w:val="007F2903"/>
    <w:rsid w:val="007F5BC9"/>
    <w:rsid w:val="0080691C"/>
    <w:rsid w:val="00807707"/>
    <w:rsid w:val="008123A3"/>
    <w:rsid w:val="0081297D"/>
    <w:rsid w:val="00814A28"/>
    <w:rsid w:val="00821F7E"/>
    <w:rsid w:val="00825FD7"/>
    <w:rsid w:val="00852BF8"/>
    <w:rsid w:val="00855034"/>
    <w:rsid w:val="008625B1"/>
    <w:rsid w:val="00862CC5"/>
    <w:rsid w:val="00865854"/>
    <w:rsid w:val="00870B15"/>
    <w:rsid w:val="00873A33"/>
    <w:rsid w:val="00891D04"/>
    <w:rsid w:val="008A20DB"/>
    <w:rsid w:val="008C6915"/>
    <w:rsid w:val="008D4BBE"/>
    <w:rsid w:val="008D5521"/>
    <w:rsid w:val="008F0315"/>
    <w:rsid w:val="008F3749"/>
    <w:rsid w:val="008F62B9"/>
    <w:rsid w:val="00901922"/>
    <w:rsid w:val="009047CD"/>
    <w:rsid w:val="00931C9A"/>
    <w:rsid w:val="00936FDF"/>
    <w:rsid w:val="009551AF"/>
    <w:rsid w:val="0095578F"/>
    <w:rsid w:val="00963CEA"/>
    <w:rsid w:val="009B1104"/>
    <w:rsid w:val="009C6EE2"/>
    <w:rsid w:val="009D3DB6"/>
    <w:rsid w:val="009D55CC"/>
    <w:rsid w:val="009E0C32"/>
    <w:rsid w:val="009F3F54"/>
    <w:rsid w:val="009F5755"/>
    <w:rsid w:val="00A02670"/>
    <w:rsid w:val="00A070E5"/>
    <w:rsid w:val="00A1081B"/>
    <w:rsid w:val="00A17039"/>
    <w:rsid w:val="00A21756"/>
    <w:rsid w:val="00A278B1"/>
    <w:rsid w:val="00A33A86"/>
    <w:rsid w:val="00A37828"/>
    <w:rsid w:val="00A57D79"/>
    <w:rsid w:val="00A63672"/>
    <w:rsid w:val="00A66EE8"/>
    <w:rsid w:val="00A93F0F"/>
    <w:rsid w:val="00A96874"/>
    <w:rsid w:val="00AB4EFF"/>
    <w:rsid w:val="00AD1364"/>
    <w:rsid w:val="00AE1535"/>
    <w:rsid w:val="00AE4362"/>
    <w:rsid w:val="00B002EA"/>
    <w:rsid w:val="00B10CE8"/>
    <w:rsid w:val="00B136DC"/>
    <w:rsid w:val="00B175EE"/>
    <w:rsid w:val="00B22EC8"/>
    <w:rsid w:val="00B25680"/>
    <w:rsid w:val="00B327CF"/>
    <w:rsid w:val="00B37F95"/>
    <w:rsid w:val="00B444CA"/>
    <w:rsid w:val="00B71CEA"/>
    <w:rsid w:val="00BA39AD"/>
    <w:rsid w:val="00BB3488"/>
    <w:rsid w:val="00BB3FAF"/>
    <w:rsid w:val="00BB74A3"/>
    <w:rsid w:val="00BC05DD"/>
    <w:rsid w:val="00BD040F"/>
    <w:rsid w:val="00BD79C3"/>
    <w:rsid w:val="00BE7AA4"/>
    <w:rsid w:val="00BF10CB"/>
    <w:rsid w:val="00BF53DF"/>
    <w:rsid w:val="00C07EEC"/>
    <w:rsid w:val="00C177D0"/>
    <w:rsid w:val="00C20E81"/>
    <w:rsid w:val="00C25C85"/>
    <w:rsid w:val="00C31BDA"/>
    <w:rsid w:val="00C32227"/>
    <w:rsid w:val="00C36C27"/>
    <w:rsid w:val="00C42AEF"/>
    <w:rsid w:val="00C468C7"/>
    <w:rsid w:val="00C571B2"/>
    <w:rsid w:val="00C6115E"/>
    <w:rsid w:val="00C84620"/>
    <w:rsid w:val="00C85DEC"/>
    <w:rsid w:val="00CA07A2"/>
    <w:rsid w:val="00CC7E54"/>
    <w:rsid w:val="00CD07E6"/>
    <w:rsid w:val="00CD6154"/>
    <w:rsid w:val="00CF1972"/>
    <w:rsid w:val="00CF28ED"/>
    <w:rsid w:val="00D01E7D"/>
    <w:rsid w:val="00D026F6"/>
    <w:rsid w:val="00D14FBC"/>
    <w:rsid w:val="00D22A72"/>
    <w:rsid w:val="00D32F11"/>
    <w:rsid w:val="00D35DA2"/>
    <w:rsid w:val="00D400CE"/>
    <w:rsid w:val="00D64EF2"/>
    <w:rsid w:val="00D73345"/>
    <w:rsid w:val="00D7611F"/>
    <w:rsid w:val="00D94FB1"/>
    <w:rsid w:val="00D95434"/>
    <w:rsid w:val="00DA02F6"/>
    <w:rsid w:val="00DA5463"/>
    <w:rsid w:val="00DA5E8A"/>
    <w:rsid w:val="00DA6250"/>
    <w:rsid w:val="00DD71F1"/>
    <w:rsid w:val="00DE0071"/>
    <w:rsid w:val="00E06D5D"/>
    <w:rsid w:val="00E1145A"/>
    <w:rsid w:val="00E14DD1"/>
    <w:rsid w:val="00E1629D"/>
    <w:rsid w:val="00E22F73"/>
    <w:rsid w:val="00E33A2A"/>
    <w:rsid w:val="00E357C3"/>
    <w:rsid w:val="00E370D6"/>
    <w:rsid w:val="00E373FE"/>
    <w:rsid w:val="00E54F96"/>
    <w:rsid w:val="00E558D2"/>
    <w:rsid w:val="00E55A46"/>
    <w:rsid w:val="00E55D36"/>
    <w:rsid w:val="00E60B36"/>
    <w:rsid w:val="00E70D7D"/>
    <w:rsid w:val="00E776E4"/>
    <w:rsid w:val="00E83139"/>
    <w:rsid w:val="00E9228C"/>
    <w:rsid w:val="00E94141"/>
    <w:rsid w:val="00E95892"/>
    <w:rsid w:val="00EA69D8"/>
    <w:rsid w:val="00EB30C4"/>
    <w:rsid w:val="00EB4C5D"/>
    <w:rsid w:val="00EB7921"/>
    <w:rsid w:val="00EC0ABE"/>
    <w:rsid w:val="00ED7990"/>
    <w:rsid w:val="00EE51EB"/>
    <w:rsid w:val="00EE5B08"/>
    <w:rsid w:val="00EF6243"/>
    <w:rsid w:val="00F04DAE"/>
    <w:rsid w:val="00F05159"/>
    <w:rsid w:val="00F31B91"/>
    <w:rsid w:val="00F34F52"/>
    <w:rsid w:val="00F35B7E"/>
    <w:rsid w:val="00F40F8E"/>
    <w:rsid w:val="00F53152"/>
    <w:rsid w:val="00F5748F"/>
    <w:rsid w:val="00F6503E"/>
    <w:rsid w:val="00F6504D"/>
    <w:rsid w:val="00F7426C"/>
    <w:rsid w:val="00F856C3"/>
    <w:rsid w:val="00F965AB"/>
    <w:rsid w:val="00F969C5"/>
    <w:rsid w:val="00F96C8F"/>
    <w:rsid w:val="00FA7A60"/>
    <w:rsid w:val="00FB1106"/>
    <w:rsid w:val="00FB454D"/>
    <w:rsid w:val="00FC40EE"/>
    <w:rsid w:val="00FD31E4"/>
    <w:rsid w:val="00FD488C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DA697"/>
  <w15:docId w15:val="{789DA50B-22FD-4F6D-9B2D-70BF6433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1B"/>
    <w:pPr>
      <w:spacing w:after="12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1D4980"/>
    <w:pPr>
      <w:tabs>
        <w:tab w:val="left" w:pos="720"/>
        <w:tab w:val="right" w:leader="dot" w:pos="9269"/>
      </w:tabs>
      <w:ind w:left="240"/>
      <w:jc w:val="left"/>
      <w:pPrChange w:id="0" w:author="THIAGO HENRIQUE VITAL DE OLIVEIRA" w:date="2019-02-22T18:46:00Z">
        <w:pPr>
          <w:tabs>
            <w:tab w:val="left" w:pos="720"/>
            <w:tab w:val="right" w:leader="dot" w:pos="9269"/>
          </w:tabs>
          <w:spacing w:after="120" w:line="360" w:lineRule="auto"/>
          <w:ind w:left="240"/>
          <w:contextualSpacing/>
        </w:pPr>
      </w:pPrChange>
    </w:pPr>
    <w:rPr>
      <w:rFonts w:ascii="Calibri" w:hAnsi="Calibri" w:cs="Calibri"/>
      <w:smallCaps/>
      <w:sz w:val="20"/>
      <w:szCs w:val="20"/>
      <w:rPrChange w:id="0" w:author="THIAGO HENRIQUE VITAL DE OLIVEIRA" w:date="2019-02-22T18:46:00Z">
        <w:rPr>
          <w:rFonts w:ascii="Calibri" w:hAnsi="Calibri" w:cs="Calibri"/>
          <w:smallCaps/>
          <w:lang w:val="pt-BR" w:eastAsia="pt-BR" w:bidi="ar-SA"/>
        </w:rPr>
      </w:rPrChange>
    </w:rPr>
  </w:style>
  <w:style w:type="paragraph" w:styleId="Sumrio3">
    <w:name w:val="toc 3"/>
    <w:basedOn w:val="Normal"/>
    <w:next w:val="Normal"/>
    <w:autoRedefine/>
    <w:uiPriority w:val="39"/>
    <w:rsid w:val="00FD488C"/>
    <w:pPr>
      <w:tabs>
        <w:tab w:val="left" w:pos="1200"/>
        <w:tab w:val="right" w:leader="dot" w:pos="9269"/>
      </w:tabs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1D4980"/>
    <w:pPr>
      <w:tabs>
        <w:tab w:val="left" w:pos="480"/>
        <w:tab w:val="right" w:leader="dot" w:pos="9269"/>
      </w:tabs>
      <w:spacing w:before="120"/>
      <w:jc w:val="left"/>
      <w:pPrChange w:id="1" w:author="THIAGO HENRIQUE VITAL DE OLIVEIRA" w:date="2019-02-22T18:45:00Z">
        <w:pPr>
          <w:tabs>
            <w:tab w:val="left" w:pos="480"/>
            <w:tab w:val="right" w:leader="dot" w:pos="9269"/>
          </w:tabs>
          <w:spacing w:before="120" w:after="120" w:line="360" w:lineRule="auto"/>
          <w:contextualSpacing/>
        </w:pPr>
      </w:pPrChange>
    </w:pPr>
    <w:rPr>
      <w:rFonts w:ascii="Calibri" w:hAnsi="Calibri" w:cs="Calibri"/>
      <w:b/>
      <w:bCs/>
      <w:caps/>
      <w:sz w:val="20"/>
      <w:szCs w:val="20"/>
      <w:rPrChange w:id="1" w:author="THIAGO HENRIQUE VITAL DE OLIVEIRA" w:date="2019-02-22T18:45:00Z">
        <w:rPr>
          <w:rFonts w:ascii="Calibri" w:hAnsi="Calibri" w:cs="Calibri"/>
          <w:b/>
          <w:bCs/>
          <w:caps/>
          <w:lang w:val="pt-BR" w:eastAsia="pt-BR" w:bidi="ar-SA"/>
        </w:rPr>
      </w:rPrChange>
    </w:rPr>
  </w:style>
  <w:style w:type="paragraph" w:customStyle="1" w:styleId="Fontedotexto">
    <w:name w:val="Fonte do texto"/>
    <w:basedOn w:val="Normal"/>
    <w:uiPriority w:val="99"/>
    <w:rsid w:val="00F969C5"/>
    <w:pPr>
      <w:spacing w:before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A1081B"/>
    <w:pPr>
      <w:spacing w:line="240" w:lineRule="auto"/>
      <w:ind w:left="708"/>
    </w:pPr>
    <w:rPr>
      <w:rFonts w:cs="Arial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Corpodetexto"/>
    <w:autoRedefine/>
    <w:rsid w:val="001B2DB6"/>
    <w:pPr>
      <w:tabs>
        <w:tab w:val="left" w:pos="540"/>
        <w:tab w:val="left" w:pos="1260"/>
      </w:tabs>
      <w:autoSpaceDE w:val="0"/>
      <w:autoSpaceDN w:val="0"/>
      <w:spacing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AD1364"/>
    <w:rPr>
      <w:rFonts w:ascii="Arial" w:hAnsi="Arial"/>
      <w:sz w:val="22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AD1364"/>
    <w:pPr>
      <w:spacing w:line="276" w:lineRule="auto"/>
      <w:ind w:firstLine="720"/>
    </w:pPr>
    <w:rPr>
      <w:rFonts w:ascii="Arial" w:hAnsi="Arial"/>
      <w:sz w:val="22"/>
      <w:szCs w:val="20"/>
    </w:rPr>
  </w:style>
  <w:style w:type="paragraph" w:customStyle="1" w:styleId="tabletext">
    <w:name w:val="tabletext"/>
    <w:basedOn w:val="Normal"/>
    <w:rsid w:val="00B136DC"/>
    <w:pPr>
      <w:spacing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paragraph" w:styleId="Reviso">
    <w:name w:val="Revision"/>
    <w:hidden/>
    <w:uiPriority w:val="99"/>
    <w:semiHidden/>
    <w:rsid w:val="00865854"/>
    <w:rPr>
      <w:rFonts w:ascii="Times New Roman" w:hAnsi="Times New Roman"/>
      <w:sz w:val="24"/>
      <w:szCs w:val="24"/>
    </w:rPr>
  </w:style>
  <w:style w:type="character" w:styleId="nfaseSutil">
    <w:name w:val="Subtle Emphasis"/>
    <w:uiPriority w:val="19"/>
    <w:qFormat/>
    <w:rsid w:val="004A03D0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1007634\Downloads\Doc01_ModeloProjetoIntegradorWeb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5DD5380B-EA00-4811-A44E-97092F55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Doc01_ModeloProjetoIntegradorWeb</Template>
  <TotalTime>78</TotalTime>
  <Pages>6</Pages>
  <Words>2446</Words>
  <Characters>13212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COP</Company>
  <LinksUpToDate>false</LinksUpToDate>
  <CharactersWithSpaces>15627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Joao Ronaldo Del Ducca Cunha</dc:creator>
  <cp:keywords>TCC</cp:keywords>
  <cp:lastModifiedBy>THIAGO HENRIQUE VITAL DE OLIVEIRA</cp:lastModifiedBy>
  <cp:revision>5</cp:revision>
  <cp:lastPrinted>2015-08-04T22:01:00Z</cp:lastPrinted>
  <dcterms:created xsi:type="dcterms:W3CDTF">2019-02-22T21:51:00Z</dcterms:created>
  <dcterms:modified xsi:type="dcterms:W3CDTF">2019-02-22T23:12:00Z</dcterms:modified>
  <cp:category>IBTA</cp:category>
</cp:coreProperties>
</file>